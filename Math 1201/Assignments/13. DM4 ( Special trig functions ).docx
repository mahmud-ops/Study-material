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E5CBC" w14:textId="77777777" w:rsidR="00594793" w:rsidRPr="008A50E2" w:rsidRDefault="00594793" w:rsidP="00594793">
      <w:pPr>
        <w:rPr>
          <w:rFonts w:eastAsiaTheme="minorEastAsia"/>
          <w:b/>
          <w:bCs/>
        </w:rPr>
      </w:pPr>
      <w:r w:rsidRPr="008A50E2">
        <w:rPr>
          <w:rFonts w:eastAsiaTheme="minorEastAsia"/>
          <w:b/>
          <w:bCs/>
        </w:rPr>
        <w:t>SPECIAL TRIGONOMETRIC FUNCTIONS</w:t>
      </w:r>
    </w:p>
    <w:p w14:paraId="09783E84" w14:textId="77777777" w:rsidR="00594793" w:rsidRPr="008A50E2" w:rsidRDefault="00594793" w:rsidP="00594793">
      <w:pPr>
        <w:rPr>
          <w:rFonts w:eastAsiaTheme="minorEastAsia"/>
          <w:b/>
          <w:bCs/>
        </w:rPr>
      </w:pPr>
      <w:r w:rsidRPr="008A50E2">
        <w:rPr>
          <w:rFonts w:eastAsiaTheme="minorEastAsia"/>
          <w:b/>
          <w:bCs/>
        </w:rPr>
        <w:t>4.1.</w:t>
      </w:r>
      <w:r w:rsidRPr="008A50E2">
        <w:rPr>
          <w:rFonts w:eastAsiaTheme="minorEastAsia"/>
          <w:b/>
          <w:bCs/>
        </w:rPr>
        <w:tab/>
        <w:t>Standard Integrals.</w:t>
      </w:r>
    </w:p>
    <w:p w14:paraId="6502F37E" w14:textId="77777777" w:rsidR="00594793" w:rsidRPr="008A50E2" w:rsidRDefault="00594793" w:rsidP="00594793">
      <w:pPr>
        <w:rPr>
          <w:rFonts w:eastAsiaTheme="minorEastAsia"/>
          <w:b/>
          <w:bCs/>
        </w:rPr>
      </w:pPr>
      <w:r w:rsidRPr="008A50E2">
        <w:rPr>
          <w:rFonts w:eastAsiaTheme="minorEastAsia"/>
          <w:b/>
          <w:bCs/>
        </w:rPr>
        <w:t xml:space="preserve">(A) </w:t>
      </w:r>
      <m:oMath>
        <m:nary>
          <m:naryPr>
            <m:subHide m:val="1"/>
            <m:supHide m:val="1"/>
            <m:ctrlPr>
              <w:rPr>
                <w:rFonts w:ascii="Cambria Math" w:eastAsiaTheme="minorEastAsia" w:hAnsi="Cambria Math"/>
                <w:b/>
                <w:bCs/>
              </w:rPr>
            </m:ctrlPr>
          </m:naryPr>
          <m:sub/>
          <m:sup/>
          <m:e>
            <m:r>
              <m:rPr>
                <m:sty m:val="b"/>
              </m:rPr>
              <w:rPr>
                <w:rFonts w:ascii="Cambria Math" w:eastAsiaTheme="minorEastAsia" w:hAnsi="Cambria Math"/>
              </w:rPr>
              <m:t>cosec</m:t>
            </m:r>
          </m:e>
        </m:nary>
        <m:r>
          <m:rPr>
            <m:sty m:val="b"/>
          </m:rPr>
          <w:rPr>
            <w:rFonts w:ascii="Cambria Math" w:eastAsiaTheme="minorEastAsia" w:hAnsi="Cambria Math"/>
          </w:rPr>
          <m:t>x dx =</m:t>
        </m:r>
        <m:func>
          <m:funcPr>
            <m:ctrlPr>
              <w:rPr>
                <w:rFonts w:ascii="Cambria Math" w:eastAsiaTheme="minorEastAsia" w:hAnsi="Cambria Math"/>
                <w:b/>
                <w:bCs/>
              </w:rPr>
            </m:ctrlPr>
          </m:funcPr>
          <m:fName>
            <m:r>
              <m:rPr>
                <m:sty m:val="b"/>
              </m:rPr>
              <w:rPr>
                <w:rFonts w:ascii="Cambria Math" w:eastAsiaTheme="minorEastAsia" w:hAnsi="Cambria Math"/>
              </w:rPr>
              <m:t>log</m:t>
            </m:r>
          </m:fName>
          <m:e>
            <m:d>
              <m:dPr>
                <m:begChr m:val="|"/>
                <m:endChr m:val="|"/>
                <m:ctrlPr>
                  <w:rPr>
                    <w:rFonts w:ascii="Cambria Math" w:eastAsiaTheme="minorEastAsia" w:hAnsi="Cambria Math"/>
                    <w:b/>
                    <w:bCs/>
                  </w:rPr>
                </m:ctrlPr>
              </m:dPr>
              <m:e>
                <m:func>
                  <m:funcPr>
                    <m:ctrlPr>
                      <w:rPr>
                        <w:rFonts w:ascii="Cambria Math" w:eastAsiaTheme="minorEastAsia" w:hAnsi="Cambria Math"/>
                        <w:b/>
                        <w:bCs/>
                      </w:rPr>
                    </m:ctrlPr>
                  </m:funcPr>
                  <m:fName>
                    <m:r>
                      <m:rPr>
                        <m:sty m:val="b"/>
                      </m:rPr>
                      <w:rPr>
                        <w:rFonts w:ascii="Cambria Math" w:eastAsiaTheme="minorEastAsia" w:hAnsi="Cambria Math"/>
                      </w:rPr>
                      <m:t>tan</m:t>
                    </m:r>
                  </m:fName>
                  <m:e>
                    <m:d>
                      <m:dPr>
                        <m:ctrlPr>
                          <w:rPr>
                            <w:rFonts w:ascii="Cambria Math" w:eastAsiaTheme="minorEastAsia" w:hAnsi="Cambria Math"/>
                            <w:b/>
                            <w:bCs/>
                          </w:rPr>
                        </m:ctrlPr>
                      </m:dPr>
                      <m:e>
                        <m:f>
                          <m:fPr>
                            <m:ctrlPr>
                              <w:rPr>
                                <w:rFonts w:ascii="Cambria Math" w:eastAsiaTheme="minorEastAsia" w:hAnsi="Cambria Math"/>
                                <w:b/>
                                <w:bCs/>
                              </w:rPr>
                            </m:ctrlPr>
                          </m:fPr>
                          <m:num>
                            <m:r>
                              <m:rPr>
                                <m:sty m:val="b"/>
                              </m:rPr>
                              <w:rPr>
                                <w:rFonts w:ascii="Cambria Math" w:eastAsiaTheme="minorEastAsia" w:hAnsi="Cambria Math"/>
                              </w:rPr>
                              <m:t>x</m:t>
                            </m:r>
                          </m:num>
                          <m:den>
                            <m:r>
                              <m:rPr>
                                <m:sty m:val="b"/>
                              </m:rPr>
                              <w:rPr>
                                <w:rFonts w:ascii="Cambria Math" w:eastAsiaTheme="minorEastAsia" w:hAnsi="Cambria Math"/>
                              </w:rPr>
                              <m:t>2</m:t>
                            </m:r>
                          </m:den>
                        </m:f>
                      </m:e>
                    </m:d>
                  </m:e>
                </m:func>
              </m:e>
            </m:d>
          </m:e>
        </m:func>
      </m:oMath>
      <w:r w:rsidRPr="008A50E2">
        <w:rPr>
          <w:rFonts w:eastAsiaTheme="minorEastAsia"/>
          <w:b/>
          <w:bCs/>
        </w:rPr>
        <w:t xml:space="preserve"> .</w:t>
      </w:r>
      <w:r w:rsidRPr="008A50E2">
        <w:rPr>
          <w:rFonts w:eastAsiaTheme="minorEastAsia"/>
          <w:b/>
          <w:bCs/>
        </w:rPr>
        <w:tab/>
      </w:r>
    </w:p>
    <w:p w14:paraId="3D4402B0" w14:textId="77777777" w:rsidR="00594793" w:rsidRPr="008A50E2" w:rsidRDefault="00594793" w:rsidP="00594793">
      <w:pPr>
        <w:rPr>
          <w:rFonts w:eastAsiaTheme="minorEastAsia"/>
        </w:rPr>
      </w:pPr>
      <w:r w:rsidRPr="008A50E2">
        <w:rPr>
          <w:rFonts w:eastAsiaTheme="minorEastAsia"/>
          <w:b/>
          <w:bCs/>
        </w:rPr>
        <w:t xml:space="preserve">Proof. </w:t>
      </w:r>
      <m:oMath>
        <m:nary>
          <m:naryPr>
            <m:subHide m:val="1"/>
            <m:supHide m:val="1"/>
            <m:ctrlPr>
              <w:rPr>
                <w:rFonts w:ascii="Cambria Math" w:eastAsiaTheme="minorEastAsia" w:hAnsi="Cambria Math"/>
              </w:rPr>
            </m:ctrlPr>
          </m:naryPr>
          <m:sub/>
          <m:sup/>
          <m:e>
            <m:r>
              <m:rPr>
                <m:sty m:val="p"/>
              </m:rPr>
              <w:rPr>
                <w:rFonts w:ascii="Cambria Math" w:eastAsiaTheme="minorEastAsia" w:hAnsi="Cambria Math"/>
              </w:rPr>
              <m:t>Cosec</m:t>
            </m:r>
          </m:e>
        </m:nary>
        <m:r>
          <m:rPr>
            <m:sty m:val="p"/>
          </m:rPr>
          <w:rPr>
            <w:rFonts w:ascii="Cambria Math" w:eastAsiaTheme="minorEastAsia" w:hAnsi="Cambria Math"/>
          </w:rPr>
          <m:t xml:space="preserve">x dx = </m:t>
        </m:r>
        <m:nary>
          <m:naryPr>
            <m:subHide m:val="1"/>
            <m:supHide m:val="1"/>
            <m:ctrlPr>
              <w:rPr>
                <w:rFonts w:ascii="Cambria Math" w:eastAsiaTheme="minorEastAsia" w:hAnsi="Cambria Math"/>
              </w:rPr>
            </m:ctrlPr>
          </m:naryPr>
          <m:sub/>
          <m:sup/>
          <m:e>
            <m:f>
              <m:fPr>
                <m:ctrlPr>
                  <w:rPr>
                    <w:rFonts w:ascii="Cambria Math" w:eastAsiaTheme="minorEastAsia" w:hAnsi="Cambria Math"/>
                  </w:rPr>
                </m:ctrlPr>
              </m:fPr>
              <m:num>
                <m:r>
                  <m:rPr>
                    <m:sty m:val="p"/>
                  </m:rPr>
                  <w:rPr>
                    <w:rFonts w:ascii="Cambria Math" w:eastAsiaTheme="minorEastAsia" w:hAnsi="Cambria Math"/>
                  </w:rPr>
                  <m:t>dx</m:t>
                </m:r>
              </m:num>
              <m:den>
                <m:func>
                  <m:funcPr>
                    <m:ctrlPr>
                      <w:rPr>
                        <w:rFonts w:ascii="Cambria Math" w:eastAsiaTheme="minorEastAsia" w:hAnsi="Cambria Math"/>
                      </w:rPr>
                    </m:ctrlPr>
                  </m:funcPr>
                  <m:fName>
                    <m:r>
                      <m:rPr>
                        <m:sty m:val="p"/>
                      </m:rPr>
                      <w:rPr>
                        <w:rFonts w:ascii="Cambria Math" w:eastAsiaTheme="minorEastAsia" w:hAnsi="Cambria Math"/>
                      </w:rPr>
                      <m:t>sin</m:t>
                    </m:r>
                  </m:fName>
                  <m:e>
                    <m:r>
                      <m:rPr>
                        <m:sty m:val="p"/>
                      </m:rPr>
                      <w:rPr>
                        <w:rFonts w:ascii="Cambria Math" w:eastAsiaTheme="minorEastAsia" w:hAnsi="Cambria Math"/>
                      </w:rPr>
                      <m:t>x</m:t>
                    </m:r>
                  </m:e>
                </m:func>
              </m:den>
            </m:f>
          </m:e>
        </m:nary>
        <m:r>
          <m:rPr>
            <m:sty m:val="p"/>
          </m:rPr>
          <w:rPr>
            <w:rFonts w:ascii="Cambria Math" w:eastAsiaTheme="minorEastAsia" w:hAnsi="Cambria Math"/>
          </w:rPr>
          <m:t xml:space="preserve">= </m:t>
        </m:r>
        <m:nary>
          <m:naryPr>
            <m:subHide m:val="1"/>
            <m:supHide m:val="1"/>
            <m:ctrlPr>
              <w:rPr>
                <w:rFonts w:ascii="Cambria Math" w:eastAsiaTheme="minorEastAsia" w:hAnsi="Cambria Math"/>
              </w:rPr>
            </m:ctrlPr>
          </m:naryPr>
          <m:sub/>
          <m:sup/>
          <m:e>
            <m:f>
              <m:fPr>
                <m:ctrlPr>
                  <w:rPr>
                    <w:rFonts w:ascii="Cambria Math" w:eastAsiaTheme="minorEastAsia" w:hAnsi="Cambria Math"/>
                  </w:rPr>
                </m:ctrlPr>
              </m:fPr>
              <m:num>
                <m:r>
                  <m:rPr>
                    <m:sty m:val="p"/>
                  </m:rPr>
                  <w:rPr>
                    <w:rFonts w:ascii="Cambria Math" w:eastAsiaTheme="minorEastAsia" w:hAnsi="Cambria Math"/>
                  </w:rPr>
                  <m:t>dx</m:t>
                </m:r>
              </m:num>
              <m:den>
                <m:r>
                  <m:rPr>
                    <m:sty m:val="p"/>
                  </m:rP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fName>
                  <m:e>
                    <m:r>
                      <m:rPr>
                        <m:sty m:val="p"/>
                      </m:rPr>
                      <w:rPr>
                        <w:rFonts w:ascii="Cambria Math" w:eastAsiaTheme="minorEastAsia" w:hAnsi="Cambria Math"/>
                      </w:rPr>
                      <m:t>½x</m:t>
                    </m:r>
                  </m:e>
                </m:func>
                <m:func>
                  <m:funcPr>
                    <m:ctrlPr>
                      <w:rPr>
                        <w:rFonts w:ascii="Cambria Math" w:eastAsiaTheme="minorEastAsia" w:hAnsi="Cambria Math"/>
                      </w:rPr>
                    </m:ctrlPr>
                  </m:funcPr>
                  <m:fName>
                    <m:r>
                      <m:rPr>
                        <m:sty m:val="p"/>
                      </m:rPr>
                      <w:rPr>
                        <w:rFonts w:ascii="Cambria Math" w:eastAsiaTheme="minorEastAsia" w:hAnsi="Cambria Math"/>
                      </w:rPr>
                      <m:t>cos</m:t>
                    </m:r>
                  </m:fName>
                  <m:e>
                    <m:r>
                      <m:rPr>
                        <m:sty m:val="p"/>
                      </m:rPr>
                      <w:rPr>
                        <w:rFonts w:ascii="Cambria Math" w:eastAsiaTheme="minorEastAsia" w:hAnsi="Cambria Math"/>
                      </w:rPr>
                      <m:t>½x</m:t>
                    </m:r>
                  </m:e>
                </m:func>
              </m:den>
            </m:f>
          </m:e>
        </m:nary>
      </m:oMath>
    </w:p>
    <w:p w14:paraId="7527F293"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t xml:space="preserve">    = </w:t>
      </w:r>
      <m:oMath>
        <m:nary>
          <m:naryPr>
            <m:subHide m:val="1"/>
            <m:supHide m:val="1"/>
            <m:ctrlPr>
              <w:rPr>
                <w:rFonts w:ascii="Cambria Math" w:eastAsiaTheme="minorEastAsia" w:hAnsi="Cambria Math"/>
              </w:rPr>
            </m:ctrlPr>
          </m:naryPr>
          <m:sub/>
          <m:sup/>
          <m:e>
            <m:f>
              <m:fPr>
                <m:ctrlPr>
                  <w:rPr>
                    <w:rFonts w:ascii="Cambria Math" w:eastAsiaTheme="minorEastAsia" w:hAnsi="Cambria Math"/>
                  </w:rPr>
                </m:ctrlPr>
              </m:fPr>
              <m:num>
                <m:r>
                  <m:rPr>
                    <m:sty m:val="p"/>
                  </m:rPr>
                  <w:rPr>
                    <w:rFonts w:ascii="Cambria Math" w:eastAsiaTheme="minorEastAsia" w:hAnsi="Cambria Math"/>
                  </w:rPr>
                  <m:t xml:space="preserve">½ </m:t>
                </m:r>
                <m:sSup>
                  <m:sSupPr>
                    <m:ctrlPr>
                      <w:rPr>
                        <w:rFonts w:ascii="Cambria Math" w:eastAsiaTheme="minorEastAsia" w:hAnsi="Cambria Math"/>
                      </w:rPr>
                    </m:ctrlPr>
                  </m:sSupPr>
                  <m:e>
                    <m:r>
                      <m:rPr>
                        <m:sty m:val="p"/>
                      </m:rPr>
                      <w:rPr>
                        <w:rFonts w:ascii="Cambria Math" w:eastAsiaTheme="minorEastAsia" w:hAnsi="Cambria Math"/>
                      </w:rPr>
                      <m:t>sec</m:t>
                    </m:r>
                  </m:e>
                  <m:sup>
                    <m:r>
                      <m:rPr>
                        <m:sty m:val="p"/>
                      </m:rPr>
                      <w:rPr>
                        <w:rFonts w:ascii="Cambria Math" w:eastAsiaTheme="minorEastAsia" w:hAnsi="Cambria Math"/>
                      </w:rPr>
                      <m:t>2</m:t>
                    </m:r>
                  </m:sup>
                </m:sSup>
                <m:r>
                  <m:rPr>
                    <m:sty m:val="p"/>
                  </m:rPr>
                  <w:rPr>
                    <w:rFonts w:ascii="Cambria Math" w:eastAsiaTheme="minorEastAsia" w:hAnsi="Cambria Math"/>
                  </w:rPr>
                  <m:t>½x</m:t>
                </m:r>
              </m:num>
              <m:den>
                <m:func>
                  <m:funcPr>
                    <m:ctrlPr>
                      <w:rPr>
                        <w:rFonts w:ascii="Cambria Math" w:eastAsiaTheme="minorEastAsia" w:hAnsi="Cambria Math"/>
                      </w:rPr>
                    </m:ctrlPr>
                  </m:funcPr>
                  <m:fName>
                    <m:r>
                      <m:rPr>
                        <m:sty m:val="p"/>
                      </m:rPr>
                      <w:rPr>
                        <w:rFonts w:ascii="Cambria Math" w:eastAsiaTheme="minorEastAsia" w:hAnsi="Cambria Math"/>
                      </w:rPr>
                      <m:t>tan</m:t>
                    </m:r>
                  </m:fName>
                  <m:e>
                    <m:r>
                      <m:rPr>
                        <m:sty m:val="p"/>
                      </m:rPr>
                      <w:rPr>
                        <w:rFonts w:ascii="Cambria Math" w:eastAsiaTheme="minorEastAsia" w:hAnsi="Cambria Math"/>
                      </w:rPr>
                      <m:t>½x</m:t>
                    </m:r>
                  </m:e>
                </m:func>
              </m:den>
            </m:f>
          </m:e>
        </m:nary>
        <m:r>
          <m:rPr>
            <m:sty m:val="p"/>
          </m:rPr>
          <w:rPr>
            <w:rFonts w:ascii="Cambria Math" w:eastAsiaTheme="minorEastAsia" w:hAnsi="Cambria Math"/>
          </w:rPr>
          <m:t>dx</m:t>
        </m:r>
      </m:oMath>
    </w:p>
    <w:p w14:paraId="1891ED09" w14:textId="77777777" w:rsidR="00594793" w:rsidRPr="008A50E2" w:rsidRDefault="00594793" w:rsidP="00594793">
      <w:pPr>
        <w:rPr>
          <w:rFonts w:eastAsiaTheme="minorEastAsia"/>
        </w:rPr>
      </w:pPr>
      <w:r w:rsidRPr="008A50E2">
        <w:rPr>
          <w:rFonts w:eastAsiaTheme="minorEastAsia"/>
        </w:rPr>
        <w:t>( on multiplying numerator and denominator by sec</w:t>
      </w:r>
      <w:r w:rsidRPr="008A50E2">
        <w:rPr>
          <w:rFonts w:eastAsiaTheme="minorEastAsia"/>
          <w:vertAlign w:val="superscript"/>
        </w:rPr>
        <w:t>2</w:t>
      </w:r>
      <w:r w:rsidRPr="008A50E2">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oMath>
      <w:r w:rsidRPr="008A50E2">
        <w:rPr>
          <w:rFonts w:eastAsiaTheme="minorEastAsia"/>
        </w:rPr>
        <w:t xml:space="preserve"> )</w:t>
      </w:r>
    </w:p>
    <w:p w14:paraId="313F4105"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t xml:space="preserve">   =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tan</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e>
                </m:func>
              </m:e>
            </m:d>
          </m:e>
        </m:func>
      </m:oMath>
    </w:p>
    <w:p w14:paraId="62AE32FB" w14:textId="77777777" w:rsidR="00594793" w:rsidRPr="008A50E2" w:rsidRDefault="00594793" w:rsidP="00594793">
      <w:pPr>
        <w:rPr>
          <w:rFonts w:eastAsiaTheme="minorEastAsia"/>
        </w:rPr>
      </w:pPr>
      <w:r w:rsidRPr="008A50E2">
        <w:rPr>
          <w:rFonts w:eastAsiaTheme="minorEastAsia"/>
        </w:rPr>
        <w:t xml:space="preserve">Since, numerator is the diff. </w:t>
      </w:r>
      <w:proofErr w:type="spellStart"/>
      <w:r w:rsidRPr="008A50E2">
        <w:rPr>
          <w:rFonts w:eastAsiaTheme="minorEastAsia"/>
        </w:rPr>
        <w:t>coeff</w:t>
      </w:r>
      <w:proofErr w:type="spellEnd"/>
      <w:r w:rsidRPr="008A50E2">
        <w:rPr>
          <w:rFonts w:eastAsiaTheme="minorEastAsia"/>
        </w:rPr>
        <w:t>. Of denominator.</w:t>
      </w:r>
    </w:p>
    <w:p w14:paraId="4FE6C30A" w14:textId="77777777" w:rsidR="00594793" w:rsidRPr="008A50E2" w:rsidRDefault="00594793" w:rsidP="00594793">
      <w:pPr>
        <w:rPr>
          <w:rFonts w:eastAsiaTheme="minorEastAsia"/>
        </w:rPr>
      </w:pPr>
      <w:r w:rsidRPr="008A50E2">
        <w:rPr>
          <w:rFonts w:eastAsiaTheme="minorEastAsia"/>
          <w:b/>
          <w:bCs/>
        </w:rPr>
        <w:t xml:space="preserve">(B) </w:t>
      </w:r>
      <m:oMath>
        <m:nary>
          <m:naryP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sec</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dx</m:t>
            </m:r>
          </m:e>
        </m:nary>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e>
                </m:func>
              </m:e>
            </m:d>
          </m:e>
        </m:func>
      </m:oMath>
      <w:r w:rsidRPr="008A50E2">
        <w:rPr>
          <w:rFonts w:eastAsiaTheme="minorEastAsia"/>
        </w:rPr>
        <w:t xml:space="preserve"> </w:t>
      </w:r>
    </w:p>
    <w:p w14:paraId="62D53A23"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t xml:space="preserve">=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secx+tanx</m:t>
                    </m:r>
                  </m:e>
                </m:d>
              </m:e>
            </m:d>
            <m:r>
              <w:rPr>
                <w:rFonts w:ascii="Cambria Math" w:eastAsiaTheme="minorEastAsia" w:hAnsi="Cambria Math"/>
              </w:rPr>
              <m:t>.</m:t>
            </m:r>
          </m:e>
        </m:func>
      </m:oMath>
    </w:p>
    <w:p w14:paraId="292432F3" w14:textId="77777777" w:rsidR="00594793" w:rsidRPr="008A50E2" w:rsidRDefault="00594793" w:rsidP="00594793">
      <w:pPr>
        <w:rPr>
          <w:rFonts w:eastAsiaTheme="minorEastAsia"/>
          <w:b/>
          <w:bCs/>
        </w:rPr>
      </w:pPr>
      <w:r w:rsidRPr="008A50E2">
        <w:rPr>
          <w:rFonts w:eastAsiaTheme="minorEastAsia"/>
        </w:rPr>
        <w:t xml:space="preserve">Proof. </w:t>
      </w:r>
      <m:oMath>
        <m:nary>
          <m:naryPr>
            <m:subHide m:val="1"/>
            <m:supHide m:val="1"/>
            <m:ctrlPr>
              <w:rPr>
                <w:rFonts w:ascii="Cambria Math" w:eastAsiaTheme="minorEastAsia" w:hAnsi="Cambria Math"/>
                <w:b/>
                <w:bCs/>
                <w:i/>
              </w:rPr>
            </m:ctrlPr>
          </m:naryPr>
          <m:sub/>
          <m:sup/>
          <m:e>
            <m:r>
              <m:rPr>
                <m:sty m:val="b"/>
              </m:rPr>
              <w:rPr>
                <w:rFonts w:ascii="Cambria Math" w:eastAsiaTheme="minorEastAsia" w:hAnsi="Cambria Math"/>
              </w:rPr>
              <m:t>se</m:t>
            </m:r>
            <m:r>
              <m:rPr>
                <m:sty m:val="bi"/>
              </m:rPr>
              <w:rPr>
                <w:rFonts w:ascii="Cambria Math" w:eastAsiaTheme="minorEastAsia" w:hAnsi="Cambria Math"/>
              </w:rPr>
              <m:t>cx dx</m:t>
            </m:r>
          </m:e>
        </m:nary>
        <m:r>
          <m:rPr>
            <m:sty m:val="bi"/>
          </m:rPr>
          <w:rPr>
            <w:rFonts w:ascii="Cambria Math" w:eastAsiaTheme="minorEastAsia" w:hAnsi="Cambria Math"/>
          </w:rPr>
          <m:t xml:space="preserve">= </m:t>
        </m:r>
        <m:nary>
          <m:naryPr>
            <m:subHide m:val="1"/>
            <m:supHide m:val="1"/>
            <m:ctrlPr>
              <w:rPr>
                <w:rFonts w:ascii="Cambria Math" w:eastAsiaTheme="minorEastAsia" w:hAnsi="Cambria Math"/>
                <w:b/>
                <w:bCs/>
                <w:i/>
              </w:rPr>
            </m:ctrlPr>
          </m:naryPr>
          <m:sub/>
          <m:sup/>
          <m:e>
            <m:f>
              <m:fPr>
                <m:ctrlPr>
                  <w:rPr>
                    <w:rFonts w:ascii="Cambria Math" w:eastAsiaTheme="minorEastAsia" w:hAnsi="Cambria Math"/>
                    <w:b/>
                    <w:bCs/>
                    <w:i/>
                  </w:rPr>
                </m:ctrlPr>
              </m:fPr>
              <m:num>
                <m:r>
                  <m:rPr>
                    <m:sty m:val="bi"/>
                  </m:rPr>
                  <w:rPr>
                    <w:rFonts w:ascii="Cambria Math" w:eastAsiaTheme="minorEastAsia" w:hAnsi="Cambria Math"/>
                  </w:rPr>
                  <m:t>dx</m:t>
                </m:r>
              </m:num>
              <m:den>
                <m:r>
                  <m:rPr>
                    <m:sty m:val="b"/>
                  </m:rPr>
                  <w:rPr>
                    <w:rFonts w:ascii="Cambria Math" w:eastAsiaTheme="minorEastAsia" w:hAnsi="Cambria Math"/>
                  </w:rPr>
                  <m:t>co</m:t>
                </m:r>
                <m:func>
                  <m:funcPr>
                    <m:ctrlPr>
                      <w:rPr>
                        <w:rFonts w:ascii="Cambria Math" w:eastAsiaTheme="minorEastAsia" w:hAnsi="Cambria Math"/>
                        <w:b/>
                        <w:bCs/>
                      </w:rPr>
                    </m:ctrlPr>
                  </m:funcPr>
                  <m:fName>
                    <m:r>
                      <m:rPr>
                        <m:sty m:val="b"/>
                      </m:rPr>
                      <w:rPr>
                        <w:rFonts w:ascii="Cambria Math" w:eastAsiaTheme="minorEastAsia" w:hAnsi="Cambria Math"/>
                      </w:rPr>
                      <m:t>s</m:t>
                    </m:r>
                  </m:fName>
                  <m:e>
                    <m:r>
                      <m:rPr>
                        <m:sty m:val="bi"/>
                      </m:rPr>
                      <w:rPr>
                        <w:rFonts w:ascii="Cambria Math" w:eastAsiaTheme="minorEastAsia" w:hAnsi="Cambria Math"/>
                      </w:rPr>
                      <m:t>x</m:t>
                    </m:r>
                  </m:e>
                </m:func>
              </m:den>
            </m:f>
          </m:e>
        </m:nary>
        <m:r>
          <m:rPr>
            <m:sty m:val="bi"/>
          </m:rPr>
          <w:rPr>
            <w:rFonts w:ascii="Cambria Math" w:eastAsiaTheme="minorEastAsia" w:hAnsi="Cambria Math"/>
          </w:rPr>
          <m:t xml:space="preserve">= </m:t>
        </m:r>
        <m:nary>
          <m:naryPr>
            <m:subHide m:val="1"/>
            <m:supHide m:val="1"/>
            <m:ctrlPr>
              <w:rPr>
                <w:rFonts w:ascii="Cambria Math" w:eastAsiaTheme="minorEastAsia" w:hAnsi="Cambria Math"/>
                <w:b/>
                <w:bCs/>
                <w:i/>
              </w:rPr>
            </m:ctrlPr>
          </m:naryPr>
          <m:sub/>
          <m:sup/>
          <m:e>
            <m:f>
              <m:fPr>
                <m:ctrlPr>
                  <w:rPr>
                    <w:rFonts w:ascii="Cambria Math" w:eastAsiaTheme="minorEastAsia" w:hAnsi="Cambria Math"/>
                    <w:b/>
                    <w:bCs/>
                    <w:i/>
                  </w:rPr>
                </m:ctrlPr>
              </m:fPr>
              <m:num>
                <m:r>
                  <m:rPr>
                    <m:sty m:val="bi"/>
                  </m:rPr>
                  <w:rPr>
                    <w:rFonts w:ascii="Cambria Math" w:eastAsiaTheme="minorEastAsia" w:hAnsi="Cambria Math"/>
                  </w:rPr>
                  <m:t>dx</m:t>
                </m:r>
              </m:num>
              <m:den>
                <m:r>
                  <m:rPr>
                    <m:sty m:val="b"/>
                  </m:rPr>
                  <w:rPr>
                    <w:rFonts w:ascii="Cambria Math" w:eastAsiaTheme="minorEastAsia" w:hAnsi="Cambria Math"/>
                  </w:rPr>
                  <m:t>si</m:t>
                </m:r>
                <m:func>
                  <m:funcPr>
                    <m:ctrlPr>
                      <w:rPr>
                        <w:rFonts w:ascii="Cambria Math" w:eastAsiaTheme="minorEastAsia" w:hAnsi="Cambria Math"/>
                        <w:b/>
                        <w:bCs/>
                      </w:rPr>
                    </m:ctrlPr>
                  </m:funcPr>
                  <m:fName>
                    <m:r>
                      <m:rPr>
                        <m:sty m:val="b"/>
                      </m:rPr>
                      <w:rPr>
                        <w:rFonts w:ascii="Cambria Math" w:eastAsiaTheme="minorEastAsia" w:hAnsi="Cambria Math"/>
                      </w:rPr>
                      <m:t>n</m:t>
                    </m:r>
                  </m:fName>
                  <m:e>
                    <m:d>
                      <m:dPr>
                        <m:ctrlPr>
                          <w:rPr>
                            <w:rFonts w:ascii="Cambria Math" w:eastAsiaTheme="minorEastAsia" w:hAnsi="Cambria Math"/>
                            <w:b/>
                            <w:bCs/>
                            <w:i/>
                          </w:rPr>
                        </m:ctrlPr>
                      </m:dPr>
                      <m:e>
                        <m:r>
                          <m:rPr>
                            <m:sty m:val="bi"/>
                          </m:rPr>
                          <w:rPr>
                            <w:rFonts w:ascii="Cambria Math" w:eastAsiaTheme="minorEastAsia" w:hAnsi="Cambria Math"/>
                          </w:rPr>
                          <m:t>½π + x</m:t>
                        </m:r>
                      </m:e>
                    </m:d>
                  </m:e>
                </m:func>
              </m:den>
            </m:f>
          </m:e>
        </m:nary>
      </m:oMath>
    </w:p>
    <w:p w14:paraId="6CC34CC5" w14:textId="77777777" w:rsidR="00594793" w:rsidRPr="008A50E2" w:rsidRDefault="00594793" w:rsidP="00594793">
      <w:pPr>
        <w:rPr>
          <w:rFonts w:eastAsiaTheme="minorEastAsia"/>
        </w:rPr>
      </w:pPr>
      <w:r w:rsidRPr="008A50E2">
        <w:rPr>
          <w:rFonts w:eastAsiaTheme="minorEastAsia"/>
          <w:b/>
          <w:bCs/>
        </w:rPr>
        <w:tab/>
      </w:r>
      <w:r w:rsidRPr="008A50E2">
        <w:rPr>
          <w:rFonts w:eastAsiaTheme="minorEastAsia"/>
          <w:b/>
          <w:bCs/>
        </w:rPr>
        <w:tab/>
      </w:r>
      <w:r w:rsidRPr="008A50E2">
        <w:rPr>
          <w:rFonts w:eastAsiaTheme="minorEastAsia"/>
          <w:b/>
          <w:bCs/>
        </w:rPr>
        <w:tab/>
        <w:t xml:space="preserve">= </w:t>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½π + ½x</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½π + ½x</m:t>
                    </m:r>
                  </m:e>
                </m:d>
              </m:e>
            </m:func>
          </m:den>
        </m:f>
      </m:oMath>
    </w:p>
    <w:p w14:paraId="1B65201F"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½ 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½π + ½x</m:t>
                    </m:r>
                  </m:e>
                </m:d>
                <m:r>
                  <w:rPr>
                    <w:rFonts w:ascii="Cambria Math" w:eastAsiaTheme="minorEastAsia" w:hAnsi="Cambria Math"/>
                  </w:rPr>
                  <m:t>dx</m:t>
                </m:r>
              </m:e>
            </m:d>
          </m:num>
          <m:den>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½π + ½x</m:t>
                    </m:r>
                  </m:e>
                </m:d>
              </m:e>
            </m:func>
          </m:den>
        </m:f>
      </m:oMath>
    </w:p>
    <w:p w14:paraId="118E1729"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t xml:space="preserve">=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½π + ½x</m:t>
                        </m:r>
                      </m:e>
                    </m:d>
                  </m:e>
                </m:func>
              </m:e>
            </m:d>
          </m:e>
        </m:func>
      </m:oMath>
    </w:p>
    <w:p w14:paraId="131B47D4" w14:textId="77777777" w:rsidR="00594793" w:rsidRPr="008A50E2" w:rsidRDefault="00594793" w:rsidP="00594793">
      <w:pPr>
        <w:rPr>
          <w:rFonts w:eastAsiaTheme="minorEastAsia"/>
        </w:rPr>
      </w:pPr>
      <w:r w:rsidRPr="008A50E2">
        <w:rPr>
          <w:rFonts w:eastAsiaTheme="minorEastAsia"/>
          <w:b/>
          <w:bCs/>
        </w:rPr>
        <w:t>INTEGRAL CALCULUS</w:t>
      </w:r>
    </w:p>
    <w:p w14:paraId="189F51E1" w14:textId="77777777" w:rsidR="00594793" w:rsidRPr="008A50E2" w:rsidRDefault="00594793" w:rsidP="00594793">
      <w:pPr>
        <w:rPr>
          <w:rFonts w:eastAsiaTheme="minorEastAsia"/>
        </w:rPr>
      </w:pPr>
      <w:r w:rsidRPr="008A50E2">
        <w:rPr>
          <w:rFonts w:eastAsiaTheme="minorEastAsia"/>
          <w:b/>
          <w:bCs/>
        </w:rPr>
        <w:t xml:space="preserve">Note. </w:t>
      </w:r>
      <w:r w:rsidRPr="008A50E2">
        <w:rPr>
          <w:rFonts w:eastAsiaTheme="minorEastAsia"/>
        </w:rPr>
        <w:t>Alternative Methods :</w:t>
      </w:r>
    </w:p>
    <w:p w14:paraId="3314F19E" w14:textId="77777777" w:rsidR="00594793" w:rsidRPr="008A50E2" w:rsidRDefault="00594793" w:rsidP="00594793">
      <w:pPr>
        <w:rPr>
          <w:rFonts w:eastAsiaTheme="minorEastAsia"/>
        </w:rPr>
      </w:pPr>
      <m:oMathPara>
        <m:oMath>
          <m:nary>
            <m:naryPr>
              <m:subHide m:val="1"/>
              <m:supHide m:val="1"/>
              <m:ctrlPr>
                <w:rPr>
                  <w:rFonts w:ascii="Cambria Math" w:eastAsiaTheme="minorEastAsia" w:hAnsi="Cambria Math"/>
                  <w:i/>
                </w:rPr>
              </m:ctrlPr>
            </m:naryPr>
            <m:sub/>
            <m:sup/>
            <m:e>
              <m:r>
                <w:rPr>
                  <w:rFonts w:ascii="Cambria Math" w:eastAsiaTheme="minorEastAsia" w:hAnsi="Cambria Math"/>
                </w:rPr>
                <m:t>cosec</m:t>
              </m:r>
            </m:e>
          </m:nary>
          <m:r>
            <w:rPr>
              <w:rFonts w:ascii="Cambria Math" w:eastAsiaTheme="minorEastAsia" w:hAnsi="Cambria Math"/>
            </w:rPr>
            <m:t xml:space="preserve">x dx = </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 xml:space="preserve">cosec x </m:t>
                  </m:r>
                  <m:d>
                    <m:dPr>
                      <m:ctrlPr>
                        <w:rPr>
                          <w:rFonts w:ascii="Cambria Math" w:eastAsiaTheme="minorEastAsia" w:hAnsi="Cambria Math"/>
                          <w:i/>
                        </w:rPr>
                      </m:ctrlPr>
                    </m:dPr>
                    <m:e>
                      <m:r>
                        <w:rPr>
                          <w:rFonts w:ascii="Cambria Math" w:eastAsiaTheme="minorEastAsia" w:hAnsi="Cambria Math"/>
                        </w:rPr>
                        <m:t>cosec x -</m:t>
                      </m:r>
                      <m:func>
                        <m:funcPr>
                          <m:ctrlPr>
                            <w:rPr>
                              <w:rFonts w:ascii="Cambria Math" w:eastAsiaTheme="minorEastAsia" w:hAnsi="Cambria Math"/>
                            </w:rPr>
                          </m:ctrlPr>
                        </m:funcPr>
                        <m:fName>
                          <m:r>
                            <m:rPr>
                              <m:sty m:val="p"/>
                            </m:rPr>
                            <w:rPr>
                              <w:rFonts w:ascii="Cambria Math" w:eastAsiaTheme="minorEastAsia" w:hAnsi="Cambria Math"/>
                            </w:rPr>
                            <m:t>cot</m:t>
                          </m:r>
                          <m:ctrlPr>
                            <w:rPr>
                              <w:rFonts w:ascii="Cambria Math" w:eastAsiaTheme="minorEastAsia" w:hAnsi="Cambria Math"/>
                              <w:i/>
                            </w:rPr>
                          </m:ctrlPr>
                        </m:fName>
                        <m:e>
                          <m:r>
                            <w:rPr>
                              <w:rFonts w:ascii="Cambria Math" w:eastAsiaTheme="minorEastAsia" w:hAnsi="Cambria Math"/>
                            </w:rPr>
                            <m:t>x</m:t>
                          </m:r>
                        </m:e>
                      </m:func>
                    </m:e>
                  </m:d>
                </m:num>
                <m:den>
                  <m:r>
                    <w:rPr>
                      <w:rFonts w:ascii="Cambria Math" w:eastAsiaTheme="minorEastAsia" w:hAnsi="Cambria Math"/>
                    </w:rPr>
                    <m:t>cosec x -</m:t>
                  </m:r>
                  <m:func>
                    <m:funcPr>
                      <m:ctrlPr>
                        <w:rPr>
                          <w:rFonts w:ascii="Cambria Math" w:eastAsiaTheme="minorEastAsia" w:hAnsi="Cambria Math"/>
                        </w:rPr>
                      </m:ctrlPr>
                    </m:funcPr>
                    <m:fName>
                      <m:r>
                        <m:rPr>
                          <m:sty m:val="p"/>
                        </m:rPr>
                        <w:rPr>
                          <w:rFonts w:ascii="Cambria Math" w:eastAsiaTheme="minorEastAsia" w:hAnsi="Cambria Math"/>
                        </w:rPr>
                        <m:t>cot</m:t>
                      </m:r>
                      <m:ctrlPr>
                        <w:rPr>
                          <w:rFonts w:ascii="Cambria Math" w:eastAsiaTheme="minorEastAsia" w:hAnsi="Cambria Math"/>
                          <w:i/>
                        </w:rPr>
                      </m:ctrlPr>
                    </m:fName>
                    <m:e>
                      <m:r>
                        <w:rPr>
                          <w:rFonts w:ascii="Cambria Math" w:eastAsiaTheme="minorEastAsia" w:hAnsi="Cambria Math"/>
                        </w:rPr>
                        <m:t>x</m:t>
                      </m:r>
                    </m:e>
                  </m:func>
                </m:den>
              </m:f>
            </m:e>
          </m:nary>
          <m:r>
            <w:rPr>
              <w:rFonts w:ascii="Cambria Math" w:eastAsiaTheme="minorEastAsia" w:hAnsi="Cambria Math"/>
            </w:rPr>
            <m:t>dx =</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cosec x -</m:t>
                  </m:r>
                  <m:func>
                    <m:funcPr>
                      <m:ctrlPr>
                        <w:rPr>
                          <w:rFonts w:ascii="Cambria Math" w:eastAsiaTheme="minorEastAsia" w:hAnsi="Cambria Math"/>
                        </w:rPr>
                      </m:ctrlPr>
                    </m:funcPr>
                    <m:fName>
                      <m:r>
                        <m:rPr>
                          <m:sty m:val="p"/>
                        </m:rPr>
                        <w:rPr>
                          <w:rFonts w:ascii="Cambria Math" w:eastAsiaTheme="minorEastAsia" w:hAnsi="Cambria Math"/>
                        </w:rPr>
                        <m:t>cot</m:t>
                      </m:r>
                      <m:ctrlPr>
                        <w:rPr>
                          <w:rFonts w:ascii="Cambria Math" w:eastAsiaTheme="minorEastAsia" w:hAnsi="Cambria Math"/>
                          <w:i/>
                        </w:rPr>
                      </m:ctrlPr>
                    </m:fName>
                    <m:e>
                      <m:r>
                        <w:rPr>
                          <w:rFonts w:ascii="Cambria Math" w:eastAsiaTheme="minorEastAsia" w:hAnsi="Cambria Math"/>
                        </w:rPr>
                        <m:t>x</m:t>
                      </m:r>
                    </m:e>
                  </m:func>
                </m:e>
              </m:d>
            </m:e>
          </m:func>
        </m:oMath>
      </m:oMathPara>
    </w:p>
    <w:p w14:paraId="4585FBD0" w14:textId="77777777" w:rsidR="00594793" w:rsidRPr="008A50E2" w:rsidRDefault="00594793" w:rsidP="00594793">
      <w:pPr>
        <w:rPr>
          <w:rFonts w:eastAsiaTheme="minorEastAsia"/>
        </w:rPr>
      </w:pPr>
      <w:r w:rsidRPr="008A50E2">
        <w:rPr>
          <w:rFonts w:eastAsiaTheme="minorEastAsia"/>
        </w:rPr>
        <w:t>Since the numerator is the derivative of the denominator.</w:t>
      </w:r>
    </w:p>
    <w:p w14:paraId="401A23FE" w14:textId="77777777" w:rsidR="00594793" w:rsidRPr="008A50E2" w:rsidRDefault="00594793" w:rsidP="00594793">
      <w:pPr>
        <w:rPr>
          <w:rFonts w:eastAsiaTheme="minorEastAsia"/>
        </w:rPr>
      </w:pPr>
      <m:oMathPara>
        <m:oMath>
          <m:nary>
            <m:naryP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sec</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dx</m:t>
              </m:r>
            </m:e>
          </m:nary>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num>
                <m:den>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x</m:t>
                  </m:r>
                </m:den>
              </m:f>
            </m:e>
          </m:nary>
          <m:r>
            <w:rPr>
              <w:rFonts w:ascii="Cambria Math" w:eastAsiaTheme="minorEastAsia" w:hAnsi="Cambria Math"/>
            </w:rPr>
            <m:t xml:space="preserve">dx = </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x</m:t>
                          </m:r>
                        </m:e>
                      </m:func>
                    </m:e>
                  </m:d>
                </m:num>
                <m:den>
                  <m:r>
                    <w:rPr>
                      <w:rFonts w:ascii="Cambria Math" w:eastAsiaTheme="minorEastAsia" w:hAnsi="Cambria Math"/>
                    </w:rPr>
                    <m:t>1 - 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x</m:t>
                  </m:r>
                </m:den>
              </m:f>
            </m:e>
          </m:nary>
        </m:oMath>
      </m:oMathPara>
    </w:p>
    <w:p w14:paraId="45E3A16A"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t xml:space="preserve">= </w:t>
      </w:r>
      <m:oMath>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 xml:space="preserve">1 -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nary>
      </m:oMath>
      <w:r w:rsidRPr="008A50E2">
        <w:rPr>
          <w:rFonts w:eastAsiaTheme="minorEastAsia"/>
        </w:rPr>
        <w:t xml:space="preserve"> = </w:t>
      </w:r>
      <m:oMath>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1+z</m:t>
                    </m:r>
                  </m:e>
                </m:d>
              </m:e>
            </m:func>
          </m:num>
          <m:den>
            <m:r>
              <w:rPr>
                <w:rFonts w:ascii="Cambria Math" w:eastAsiaTheme="minorEastAsia" w:hAnsi="Cambria Math"/>
              </w:rPr>
              <m:t>1-z</m:t>
            </m:r>
          </m:den>
        </m:f>
      </m:oMath>
      <w:r w:rsidRPr="008A50E2">
        <w:rPr>
          <w:rFonts w:eastAsiaTheme="minorEastAsia"/>
        </w:rPr>
        <w:t xml:space="preserve"> , where z = sin x</w:t>
      </w:r>
    </w:p>
    <w:p w14:paraId="48B426B1" w14:textId="77777777" w:rsidR="00594793" w:rsidRPr="008A50E2" w:rsidRDefault="00594793" w:rsidP="00594793">
      <w:pPr>
        <w:rPr>
          <w:rFonts w:eastAsiaTheme="minorEastAsia"/>
        </w:rPr>
      </w:pPr>
      <w:r w:rsidRPr="008A50E2">
        <w:rPr>
          <w:rFonts w:eastAsiaTheme="minorEastAsia"/>
        </w:rPr>
        <w:lastRenderedPageBreak/>
        <w:tab/>
      </w: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t xml:space="preserve">= </w:t>
      </w:r>
      <m:oMath>
        <m:r>
          <w:rPr>
            <w:rFonts w:ascii="Cambria Math" w:eastAsiaTheme="minorEastAsia" w:hAnsi="Cambria Math"/>
          </w:rPr>
          <m:t>½</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 +</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x</m:t>
                            </m:r>
                          </m:e>
                        </m:func>
                      </m:e>
                    </m:d>
                  </m:num>
                  <m:den>
                    <m:r>
                      <w:rPr>
                        <w:rFonts w:ascii="Cambria Math" w:eastAsiaTheme="minorEastAsia" w:hAnsi="Cambria Math"/>
                      </w:rPr>
                      <m:t>1 -</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x</m:t>
                        </m:r>
                      </m:e>
                    </m:func>
                  </m:den>
                </m:f>
              </m:e>
            </m:d>
          </m:e>
        </m:func>
      </m:oMath>
    </w:p>
    <w:p w14:paraId="423D1D35" w14:textId="77777777" w:rsidR="00594793" w:rsidRPr="008A50E2" w:rsidRDefault="00594793" w:rsidP="00594793">
      <w:pPr>
        <w:rPr>
          <w:rFonts w:eastAsiaTheme="minorEastAsia"/>
        </w:rPr>
      </w:pPr>
      <m:oMathPara>
        <m:oMath>
          <m:nary>
            <m:naryP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sec</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dx</m:t>
              </m:r>
            </m:e>
          </m:nary>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den>
              </m:f>
            </m:e>
          </m:nary>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½x - 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½x</m:t>
                  </m:r>
                </m:den>
              </m:f>
            </m:e>
          </m:nary>
        </m:oMath>
      </m:oMathPara>
    </w:p>
    <w:p w14:paraId="3D9649FA"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r>
      <m:oMath>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½x dx</m:t>
                </m:r>
              </m:num>
              <m:den>
                <m:r>
                  <w:rPr>
                    <w:rFonts w:ascii="Cambria Math" w:eastAsiaTheme="minorEastAsia" w:hAnsi="Cambria Math"/>
                  </w:rPr>
                  <m:t>1 - 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½x</m:t>
                </m:r>
              </m:den>
            </m:f>
          </m:e>
        </m:nary>
        <m:r>
          <w:rPr>
            <w:rFonts w:ascii="Cambria Math" w:eastAsiaTheme="minorEastAsia" w:hAnsi="Cambria Math"/>
          </w:rPr>
          <m:t xml:space="preserve">= 2 </m:t>
        </m:r>
        <m:nary>
          <m:naryP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 xml:space="preserve">1 -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nary>
      </m:oMath>
      <w:r w:rsidRPr="008A50E2">
        <w:rPr>
          <w:rFonts w:eastAsiaTheme="minorEastAsia"/>
        </w:rPr>
        <w:t>, where z = tan ½x</w:t>
      </w:r>
    </w:p>
    <w:p w14:paraId="49A0DFD9"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t xml:space="preserve">= </w:t>
      </w:r>
      <m:oMath>
        <m:r>
          <m:rPr>
            <m:sty m:val="p"/>
          </m:rPr>
          <w:rPr>
            <w:rFonts w:ascii="Cambria Math" w:eastAsiaTheme="minorEastAsia" w:hAnsi="Cambria Math"/>
          </w:rPr>
          <m:t>log⁡</m:t>
        </m:r>
        <m:r>
          <w:rPr>
            <w:rFonts w:ascii="Cambria Math" w:eastAsiaTheme="minorEastAsia" w:hAnsi="Cambria Math"/>
          </w:rPr>
          <m:t xml:space="preserve">(1+z)/(1-z) = </m:t>
        </m:r>
        <m:r>
          <m:rPr>
            <m:sty m:val="p"/>
          </m:rPr>
          <w:rPr>
            <w:rFonts w:ascii="Cambria Math" w:eastAsiaTheme="minorEastAsia" w:hAnsi="Cambria Math"/>
          </w:rPr>
          <m:t>log⁡</m:t>
        </m:r>
        <m:r>
          <w:rPr>
            <w:rFonts w:ascii="Cambria Math" w:eastAsiaTheme="minorEastAsia" w:hAnsi="Cambria Math"/>
          </w:rPr>
          <m:t xml:space="preserve">| (1 + </m:t>
        </m:r>
        <m:r>
          <m:rPr>
            <m:sty m:val="p"/>
          </m:rPr>
          <w:rPr>
            <w:rFonts w:ascii="Cambria Math" w:eastAsiaTheme="minorEastAsia" w:hAnsi="Cambria Math"/>
          </w:rPr>
          <m:t>tan⁡</m:t>
        </m:r>
        <m:r>
          <w:rPr>
            <w:rFonts w:ascii="Cambria Math" w:eastAsiaTheme="minorEastAsia" w:hAnsi="Cambria Math"/>
          </w:rPr>
          <m:t xml:space="preserve">½x) / (1 - </m:t>
        </m:r>
        <m:r>
          <m:rPr>
            <m:sty m:val="p"/>
          </m:rPr>
          <w:rPr>
            <w:rFonts w:ascii="Cambria Math" w:eastAsiaTheme="minorEastAsia" w:hAnsi="Cambria Math"/>
          </w:rPr>
          <m:t>tan⁡</m:t>
        </m:r>
        <m:r>
          <w:rPr>
            <w:rFonts w:ascii="Cambria Math" w:eastAsiaTheme="minorEastAsia" w:hAnsi="Cambria Math"/>
          </w:rPr>
          <m:t xml:space="preserve">½x) </m:t>
        </m:r>
      </m:oMath>
    </w:p>
    <w:p w14:paraId="3BB8747B" w14:textId="77777777" w:rsidR="00594793" w:rsidRPr="008A50E2" w:rsidRDefault="00594793" w:rsidP="00594793">
      <w:pPr>
        <w:rPr>
          <w:rFonts w:eastAsiaTheme="minorEastAsia"/>
        </w:rPr>
      </w:pPr>
      <w:r w:rsidRPr="008A50E2">
        <w:rPr>
          <w:rFonts w:eastAsiaTheme="minorEastAsia"/>
        </w:rPr>
        <w:t>It should be noted that the different forms in which the integrals of cosec x and of sec x are obtained by different methods can be easily shown to be identical by elementary trigonometry.</w:t>
      </w:r>
    </w:p>
    <w:p w14:paraId="2E5954B2" w14:textId="77777777" w:rsidR="00594793" w:rsidRPr="008A50E2" w:rsidRDefault="00594793" w:rsidP="00594793">
      <w:pPr>
        <w:rPr>
          <w:rFonts w:eastAsiaTheme="minorEastAsia"/>
        </w:rPr>
      </w:pPr>
      <w:r w:rsidRPr="008A50E2">
        <w:rPr>
          <w:rFonts w:eastAsiaTheme="minorEastAsia"/>
        </w:rPr>
        <w:tab/>
        <w:t>Thus,</w:t>
      </w:r>
    </w:p>
    <w:p w14:paraId="34130B7A" w14:textId="77777777" w:rsidR="00594793" w:rsidRPr="008A50E2" w:rsidRDefault="00594793" w:rsidP="00594793">
      <w:pPr>
        <w:numPr>
          <w:ilvl w:val="0"/>
          <w:numId w:val="1"/>
        </w:numPr>
        <w:rPr>
          <w:rFonts w:eastAsiaTheme="minorEastAsia"/>
        </w:rPr>
      </w:pPr>
      <w:r w:rsidRPr="008A50E2">
        <w:rPr>
          <w:rFonts w:eastAsiaTheme="minorEastAsia"/>
        </w:rPr>
        <w:tab/>
      </w:r>
      <w:r w:rsidRPr="008A50E2">
        <w:rPr>
          <w:rFonts w:eastAsiaTheme="minorEastAsia"/>
        </w:rPr>
        <w:tab/>
        <w:t>Query successful</w:t>
      </w:r>
    </w:p>
    <w:p w14:paraId="59AC26DA" w14:textId="77777777" w:rsidR="00594793" w:rsidRPr="008A50E2" w:rsidRDefault="00594793" w:rsidP="0059479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num>
                    <m:den>
                      <m:r>
                        <w:rPr>
                          <w:rFonts w:ascii="Cambria Math" w:eastAsiaTheme="minorEastAsia" w:hAnsi="Cambria Math"/>
                        </w:rPr>
                        <m:t>1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 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½</m:t>
                          </m:r>
                        </m:e>
                      </m:d>
                      <m:r>
                        <w:rPr>
                          <w:rFonts w:ascii="Cambria Math" w:eastAsiaTheme="minorEastAsia" w:hAnsi="Cambria Math"/>
                        </w:rPr>
                        <m:t>x</m:t>
                      </m:r>
                    </m:num>
                    <m:den>
                      <m:r>
                        <w:rPr>
                          <w:rFonts w:ascii="Cambria Math" w:eastAsiaTheme="minorEastAsia" w:hAnsi="Cambria Math"/>
                        </w:rPr>
                        <m:t>2 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½x</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½x</m:t>
                  </m:r>
                </m:e>
              </m:d>
            </m:e>
          </m:func>
        </m:oMath>
      </m:oMathPara>
    </w:p>
    <w:p w14:paraId="3C5B69BD"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t>= log | tan ½x | ; etc.</w:t>
      </w:r>
    </w:p>
    <w:p w14:paraId="19F44AC2" w14:textId="77777777" w:rsidR="00594793" w:rsidRPr="008A50E2" w:rsidRDefault="00594793" w:rsidP="00594793">
      <w:pPr>
        <w:rPr>
          <w:rFonts w:eastAsiaTheme="minorEastAsia"/>
          <w:b/>
          <w:bCs/>
        </w:rPr>
      </w:pPr>
      <w:r w:rsidRPr="008A50E2">
        <w:rPr>
          <w:rFonts w:eastAsiaTheme="minorEastAsia"/>
          <w:b/>
          <w:bCs/>
        </w:rPr>
        <w:t>SPECIAL TRIGONOMETRIC FUNCTIONS</w:t>
      </w:r>
    </w:p>
    <w:p w14:paraId="4BE4B8D0" w14:textId="77777777" w:rsidR="00594793" w:rsidRPr="008A50E2" w:rsidRDefault="00594793" w:rsidP="00594793">
      <w:pPr>
        <w:rPr>
          <w:rFonts w:eastAsiaTheme="minorEastAsia"/>
          <w:b/>
          <w:bCs/>
        </w:rPr>
      </w:pPr>
      <w:r w:rsidRPr="008A50E2">
        <w:rPr>
          <w:rFonts w:eastAsiaTheme="minorEastAsia"/>
          <w:b/>
          <w:bCs/>
        </w:rPr>
        <w:t xml:space="preserve">4.2 </w:t>
      </w:r>
      <m:oMath>
        <m:f>
          <m:fPr>
            <m:ctrlPr>
              <w:rPr>
                <w:rFonts w:ascii="Cambria Math" w:eastAsiaTheme="minorEastAsia" w:hAnsi="Cambria Math"/>
                <w:b/>
                <w:bCs/>
                <w:i/>
              </w:rPr>
            </m:ctrlPr>
          </m:fPr>
          <m:num>
            <m:nary>
              <m:naryPr>
                <m:subHide m:val="1"/>
                <m:supHide m:val="1"/>
                <m:ctrlPr>
                  <w:rPr>
                    <w:rFonts w:ascii="Cambria Math" w:eastAsiaTheme="minorEastAsia" w:hAnsi="Cambria Math"/>
                    <w:b/>
                    <w:bCs/>
                    <w:i/>
                  </w:rPr>
                </m:ctrlPr>
              </m:naryPr>
              <m:sub/>
              <m:sup/>
              <m:e>
                <m:r>
                  <m:rPr>
                    <m:sty m:val="bi"/>
                  </m:rPr>
                  <w:rPr>
                    <w:rFonts w:ascii="Cambria Math" w:eastAsiaTheme="minorEastAsia" w:hAnsi="Cambria Math"/>
                  </w:rPr>
                  <m:t>dx</m:t>
                </m:r>
              </m:e>
            </m:nary>
          </m:num>
          <m:den>
            <m:d>
              <m:dPr>
                <m:ctrlPr>
                  <w:rPr>
                    <w:rFonts w:ascii="Cambria Math" w:eastAsiaTheme="minorEastAsia" w:hAnsi="Cambria Math"/>
                    <w:b/>
                    <w:bCs/>
                    <w:i/>
                  </w:rPr>
                </m:ctrlPr>
              </m:dPr>
              <m:e>
                <m:r>
                  <m:rPr>
                    <m:sty m:val="bi"/>
                  </m:rPr>
                  <w:rPr>
                    <w:rFonts w:ascii="Cambria Math" w:eastAsiaTheme="minorEastAsia" w:hAnsi="Cambria Math"/>
                  </w:rPr>
                  <m:t>a + b</m:t>
                </m:r>
                <m:r>
                  <m:rPr>
                    <m:sty m:val="b"/>
                  </m:rPr>
                  <w:rPr>
                    <w:rFonts w:ascii="Cambria Math" w:eastAsiaTheme="minorEastAsia" w:hAnsi="Cambria Math"/>
                  </w:rPr>
                  <m:t>co</m:t>
                </m:r>
                <m:func>
                  <m:funcPr>
                    <m:ctrlPr>
                      <w:rPr>
                        <w:rFonts w:ascii="Cambria Math" w:eastAsiaTheme="minorEastAsia" w:hAnsi="Cambria Math"/>
                        <w:b/>
                        <w:bCs/>
                      </w:rPr>
                    </m:ctrlPr>
                  </m:funcPr>
                  <m:fName>
                    <m:r>
                      <m:rPr>
                        <m:sty m:val="b"/>
                      </m:rPr>
                      <w:rPr>
                        <w:rFonts w:ascii="Cambria Math" w:eastAsiaTheme="minorEastAsia" w:hAnsi="Cambria Math"/>
                      </w:rPr>
                      <m:t>s</m:t>
                    </m:r>
                  </m:fName>
                  <m:e>
                    <m:r>
                      <m:rPr>
                        <m:sty m:val="bi"/>
                      </m:rPr>
                      <w:rPr>
                        <w:rFonts w:ascii="Cambria Math" w:eastAsiaTheme="minorEastAsia" w:hAnsi="Cambria Math"/>
                      </w:rPr>
                      <m:t>x</m:t>
                    </m:r>
                  </m:e>
                </m:func>
              </m:e>
            </m:d>
          </m:den>
        </m:f>
      </m:oMath>
      <w:r w:rsidRPr="008A50E2">
        <w:rPr>
          <w:rFonts w:eastAsiaTheme="minorEastAsia"/>
          <w:b/>
          <w:bCs/>
        </w:rPr>
        <w:t xml:space="preserve"> </w:t>
      </w:r>
    </w:p>
    <w:p w14:paraId="2092D037" w14:textId="77777777" w:rsidR="00594793" w:rsidRPr="008A50E2" w:rsidRDefault="00594793" w:rsidP="00594793">
      <w:pPr>
        <w:rPr>
          <w:rFonts w:eastAsiaTheme="minorEastAsia"/>
        </w:rPr>
      </w:pPr>
      <w:r w:rsidRPr="008A50E2">
        <w:rPr>
          <w:rFonts w:eastAsiaTheme="minorEastAsia"/>
        </w:rPr>
        <w:t xml:space="preserve">The given integral </w:t>
      </w:r>
    </w:p>
    <w:p w14:paraId="3B4AA0DA" w14:textId="77777777" w:rsidR="00594793" w:rsidRPr="008A50E2" w:rsidRDefault="00594793" w:rsidP="00594793">
      <w:pPr>
        <w:rPr>
          <w:rFonts w:eastAsiaTheme="minorEastAsia"/>
        </w:rPr>
      </w:pPr>
      <w:r w:rsidRPr="008A50E2">
        <w:rPr>
          <w:rFonts w:eastAsiaTheme="minorEastAsia"/>
        </w:rPr>
        <w:tab/>
        <w:t xml:space="preserve">= </w:t>
      </w:r>
      <m:oMath>
        <m:f>
          <m:fPr>
            <m:ctrlPr>
              <w:rPr>
                <w:rFonts w:ascii="Cambria Math" w:eastAsiaTheme="minorEastAsia" w:hAnsi="Cambria Math"/>
                <w:i/>
              </w:rPr>
            </m:ctrlPr>
          </m:fPr>
          <m:num>
            <m:nary>
              <m:naryPr>
                <m:subHide m:val="1"/>
                <m:supHide m:val="1"/>
                <m:ctrlPr>
                  <w:rPr>
                    <w:rFonts w:ascii="Cambria Math" w:eastAsiaTheme="minorEastAsia" w:hAnsi="Cambria Math"/>
                    <w:i/>
                  </w:rPr>
                </m:ctrlPr>
              </m:naryPr>
              <m:sub/>
              <m:sup/>
              <m:e>
                <m:r>
                  <w:rPr>
                    <w:rFonts w:ascii="Cambria Math" w:eastAsiaTheme="minorEastAsia" w:hAnsi="Cambria Math"/>
                  </w:rPr>
                  <m:t>dx</m:t>
                </m:r>
              </m:e>
            </m:nary>
          </m:num>
          <m:den>
            <m:r>
              <w:rPr>
                <w:rFonts w:ascii="Cambria Math" w:eastAsiaTheme="minorEastAsia" w:hAnsi="Cambria Math"/>
              </w:rPr>
              <m:t xml:space="preserve">a </m:t>
            </m:r>
            <m:d>
              <m:dPr>
                <m:ctrlPr>
                  <w:rPr>
                    <w:rFonts w:ascii="Cambria Math" w:eastAsiaTheme="minorEastAsia" w:hAnsi="Cambria Math"/>
                    <w:i/>
                  </w:rPr>
                </m:ctrlPr>
              </m:dPr>
              <m:e>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½x + 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½x</m:t>
                </m:r>
              </m:e>
            </m:d>
            <m:r>
              <w:rPr>
                <w:rFonts w:ascii="Cambria Math" w:eastAsiaTheme="minorEastAsia" w:hAnsi="Cambria Math"/>
              </w:rPr>
              <m:t xml:space="preserve">+ b </m:t>
            </m:r>
            <m:d>
              <m:dPr>
                <m:ctrlPr>
                  <w:rPr>
                    <w:rFonts w:ascii="Cambria Math" w:eastAsiaTheme="minorEastAsia" w:hAnsi="Cambria Math"/>
                    <w:i/>
                  </w:rPr>
                </m:ctrlPr>
              </m:dPr>
              <m:e>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½x - 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½x</m:t>
                </m:r>
              </m:e>
            </m:d>
          </m:den>
        </m:f>
      </m:oMath>
    </w:p>
    <w:p w14:paraId="3909A0FD" w14:textId="77777777" w:rsidR="00594793" w:rsidRPr="008A50E2" w:rsidRDefault="00594793" w:rsidP="00594793">
      <w:pPr>
        <w:rPr>
          <w:rFonts w:eastAsiaTheme="minorEastAsia"/>
        </w:rPr>
      </w:pPr>
      <w:r w:rsidRPr="008A50E2">
        <w:rPr>
          <w:rFonts w:eastAsiaTheme="minorEastAsia"/>
        </w:rPr>
        <w:tab/>
        <w:t xml:space="preserve">= </w:t>
      </w:r>
      <m:oMath>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½x dx</m:t>
                        </m:r>
                      </m:e>
                    </m:d>
                  </m:num>
                  <m:den>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 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 - b</m:t>
                            </m:r>
                          </m:e>
                        </m:d>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½x</m:t>
                        </m:r>
                      </m:e>
                    </m:d>
                  </m:den>
                </m:f>
              </m:e>
            </m:d>
          </m:e>
        </m:nary>
      </m:oMath>
    </w:p>
    <w:p w14:paraId="4171E2ED" w14:textId="77777777" w:rsidR="00594793" w:rsidRPr="008A50E2" w:rsidRDefault="00594793" w:rsidP="00594793">
      <w:pPr>
        <w:rPr>
          <w:rFonts w:eastAsiaTheme="minorEastAsia"/>
        </w:rPr>
      </w:pPr>
      <w:r w:rsidRPr="008A50E2">
        <w:rPr>
          <w:rFonts w:eastAsiaTheme="minorEastAsia"/>
        </w:rPr>
        <w:t>( on multiplying the numerator and denominator by sec</w:t>
      </w:r>
      <w:r w:rsidRPr="008A50E2">
        <w:rPr>
          <w:rFonts w:eastAsiaTheme="minorEastAsia"/>
          <w:vertAlign w:val="superscript"/>
        </w:rPr>
        <w:t>2</w:t>
      </w:r>
      <w:r w:rsidRPr="008A50E2">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oMath>
      <w:r w:rsidRPr="008A50E2">
        <w:rPr>
          <w:rFonts w:eastAsiaTheme="minorEastAsia"/>
        </w:rPr>
        <w:t xml:space="preserve"> )</w:t>
      </w:r>
    </w:p>
    <w:p w14:paraId="491B6FD8" w14:textId="77777777" w:rsidR="00594793" w:rsidRPr="008A50E2" w:rsidRDefault="00594793" w:rsidP="00594793">
      <w:pPr>
        <w:rPr>
          <w:rFonts w:eastAsiaTheme="minorEastAsia"/>
          <w:b/>
          <w:bCs/>
        </w:rPr>
      </w:pPr>
      <w:r w:rsidRPr="008A50E2">
        <w:rPr>
          <w:rFonts w:eastAsiaTheme="minorEastAsia"/>
          <w:b/>
          <w:bCs/>
        </w:rPr>
        <w:t>Case I. a &gt; b.</w:t>
      </w:r>
    </w:p>
    <w:p w14:paraId="3C9E91D4" w14:textId="77777777" w:rsidR="00594793" w:rsidRPr="008A50E2" w:rsidRDefault="00594793" w:rsidP="00594793">
      <w:pPr>
        <w:rPr>
          <w:rFonts w:eastAsiaTheme="minorEastAsia"/>
        </w:rPr>
      </w:pPr>
      <w:r w:rsidRPr="008A50E2">
        <w:rPr>
          <w:rFonts w:eastAsiaTheme="minorEastAsia"/>
        </w:rPr>
        <w:t xml:space="preserve">Put </w:t>
      </w:r>
      <m:oMath>
        <m:rad>
          <m:radPr>
            <m:degHide m:val="1"/>
            <m:ctrlPr>
              <w:rPr>
                <w:rFonts w:ascii="Cambria Math" w:eastAsiaTheme="minorEastAsia" w:hAnsi="Cambria Math"/>
                <w:i/>
              </w:rPr>
            </m:ctrlPr>
          </m:radPr>
          <m:deg/>
          <m:e>
            <m:r>
              <w:rPr>
                <w:rFonts w:ascii="Cambria Math" w:eastAsiaTheme="minorEastAsia" w:hAnsi="Cambria Math"/>
              </w:rPr>
              <m:t>a - b</m:t>
            </m:r>
          </m:e>
        </m:rad>
        <m:func>
          <m:funcPr>
            <m:ctrlPr>
              <w:rPr>
                <w:rFonts w:ascii="Cambria Math" w:eastAsiaTheme="minorEastAsia" w:hAnsi="Cambria Math"/>
              </w:rPr>
            </m:ctrlPr>
          </m:funcPr>
          <m:fName>
            <m:r>
              <m:rPr>
                <m:sty m:val="p"/>
              </m:rPr>
              <w:rPr>
                <w:rFonts w:ascii="Cambria Math" w:eastAsiaTheme="minorEastAsia" w:hAnsi="Cambria Math"/>
              </w:rPr>
              <m:t>tan</m:t>
            </m:r>
          </m:fName>
          <m:e>
            <m:r>
              <w:rPr>
                <w:rFonts w:ascii="Cambria Math" w:eastAsiaTheme="minorEastAsia" w:hAnsi="Cambria Math"/>
              </w:rPr>
              <m:t>½x</m:t>
            </m:r>
          </m:e>
        </m:func>
        <m:r>
          <w:rPr>
            <w:rFonts w:ascii="Cambria Math" w:eastAsiaTheme="minorEastAsia" w:hAnsi="Cambria Math"/>
          </w:rPr>
          <m:t xml:space="preserve"> = z ;</m:t>
        </m:r>
      </m:oMath>
      <w:r w:rsidRPr="008A50E2">
        <w:rPr>
          <w:rFonts w:eastAsiaTheme="minorEastAsia"/>
        </w:rPr>
        <w:t xml:space="preserve"> </w:t>
      </w:r>
      <m:oMath>
        <m:r>
          <w:rPr>
            <w:rFonts w:ascii="Cambria Math" w:eastAsiaTheme="minorEastAsia" w:hAnsi="Cambria Math"/>
          </w:rPr>
          <m:t xml:space="preserve">∴ ½ </m:t>
        </m:r>
        <m:rad>
          <m:radPr>
            <m:degHide m:val="1"/>
            <m:ctrlPr>
              <w:rPr>
                <w:rFonts w:ascii="Cambria Math" w:eastAsiaTheme="minorEastAsia" w:hAnsi="Cambria Math"/>
                <w:i/>
              </w:rPr>
            </m:ctrlPr>
          </m:radPr>
          <m:deg/>
          <m:e>
            <m:r>
              <w:rPr>
                <w:rFonts w:ascii="Cambria Math" w:eastAsiaTheme="minorEastAsia" w:hAnsi="Cambria Math"/>
              </w:rPr>
              <m:t>a-b</m:t>
            </m:r>
          </m:e>
        </m:rad>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½x dx = dz.</m:t>
        </m:r>
      </m:oMath>
    </w:p>
    <w:p w14:paraId="2A4D3C1F" w14:textId="77777777" w:rsidR="00594793" w:rsidRPr="008A50E2" w:rsidRDefault="00594793" w:rsidP="00594793">
      <w:pPr>
        <w:rPr>
          <w:rFonts w:eastAsiaTheme="minorEastAsia"/>
        </w:rPr>
      </w:pPr>
      <w:r w:rsidRPr="008A50E2">
        <w:rPr>
          <w:rFonts w:eastAsiaTheme="minorEastAsia"/>
        </w:rPr>
        <w:t>The given integral now becomes</w:t>
      </w:r>
    </w:p>
    <w:p w14:paraId="70083D63" w14:textId="77777777" w:rsidR="00594793" w:rsidRPr="008A50E2" w:rsidRDefault="00594793" w:rsidP="00594793">
      <w:pPr>
        <w:rPr>
          <w:rFonts w:eastAsiaTheme="minorEastAsia"/>
        </w:rPr>
      </w:pPr>
      <w:r w:rsidRPr="008A50E2">
        <w:rPr>
          <w:rFonts w:eastAsiaTheme="minorEastAsia"/>
        </w:rPr>
        <w:tab/>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a-b</m:t>
                    </m:r>
                  </m:e>
                </m:rad>
              </m:den>
            </m:f>
          </m:e>
        </m:d>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dz</m:t>
                    </m:r>
                  </m:num>
                  <m:den>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den>
                </m:f>
              </m:e>
            </m:d>
          </m:e>
        </m:nary>
      </m:oMath>
    </w:p>
    <w:p w14:paraId="0727EDCA" w14:textId="77777777" w:rsidR="00594793" w:rsidRPr="008A50E2" w:rsidRDefault="00594793" w:rsidP="00594793">
      <w:pPr>
        <w:rPr>
          <w:rFonts w:eastAsiaTheme="minorEastAsia"/>
        </w:rPr>
      </w:pPr>
      <w:r w:rsidRPr="008A50E2">
        <w:rPr>
          <w:rFonts w:eastAsiaTheme="minorEastAsia"/>
        </w:rPr>
        <w:lastRenderedPageBreak/>
        <w:tab/>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den>
            </m:f>
          </m:e>
        </m:d>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ad>
                  <m:radPr>
                    <m:degHide m:val="1"/>
                    <m:ctrlPr>
                      <w:rPr>
                        <w:rFonts w:ascii="Cambria Math" w:eastAsiaTheme="minorEastAsia" w:hAnsi="Cambria Math"/>
                        <w:i/>
                      </w:rPr>
                    </m:ctrlPr>
                  </m:radPr>
                  <m:deg/>
                  <m:e>
                    <m:r>
                      <w:rPr>
                        <w:rFonts w:ascii="Cambria Math" w:eastAsiaTheme="minorEastAsia" w:hAnsi="Cambria Math"/>
                      </w:rPr>
                      <m:t>a+b</m:t>
                    </m:r>
                  </m:e>
                </m:rad>
              </m:den>
            </m:f>
          </m:e>
        </m:d>
      </m:oMath>
      <w:r w:rsidRPr="008A50E2">
        <w:rPr>
          <w:rFonts w:eastAsiaTheme="minorEastAsia"/>
        </w:rPr>
        <w:t xml:space="preserve"> [ see (A), Art. 2</w:t>
      </w:r>
      <w:r w:rsidRPr="008A50E2">
        <w:rPr>
          <w:rFonts w:eastAsiaTheme="minorEastAsia"/>
          <w:vertAlign w:val="superscript"/>
        </w:rPr>
        <w:t>.</w:t>
      </w:r>
      <w:r w:rsidRPr="008A50E2">
        <w:rPr>
          <w:rFonts w:eastAsiaTheme="minorEastAsia"/>
        </w:rPr>
        <w:t>3.]</w:t>
      </w:r>
    </w:p>
    <w:p w14:paraId="21DA0460" w14:textId="77777777" w:rsidR="00594793" w:rsidRPr="008A50E2" w:rsidRDefault="00594793" w:rsidP="00594793">
      <w:pPr>
        <w:rPr>
          <w:rFonts w:eastAsiaTheme="minorEastAsia"/>
        </w:rPr>
      </w:pPr>
      <w:r w:rsidRPr="008A50E2">
        <w:rPr>
          <w:rFonts w:eastAsiaTheme="minorEastAsia"/>
        </w:rPr>
        <w:tab/>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den>
            </m:f>
          </m:e>
        </m:d>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ctrlPr>
              <w:rPr>
                <w:rFonts w:ascii="Cambria Math" w:eastAsiaTheme="minorEastAsia" w:hAnsi="Cambria Math"/>
                <w:i/>
              </w:rPr>
            </m:ctrlPr>
          </m:d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a - b</m:t>
                    </m:r>
                  </m:num>
                  <m:den>
                    <m:r>
                      <w:rPr>
                        <w:rFonts w:ascii="Cambria Math" w:eastAsiaTheme="minorEastAsia" w:hAnsi="Cambria Math"/>
                      </w:rPr>
                      <m:t>a + b</m:t>
                    </m:r>
                  </m:den>
                </m:f>
              </m:e>
            </m:rad>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e>
            </m:func>
          </m:e>
        </m:d>
      </m:oMath>
    </w:p>
    <w:p w14:paraId="43E68DDF" w14:textId="77777777" w:rsidR="00594793" w:rsidRPr="008A50E2" w:rsidRDefault="00594793" w:rsidP="00594793">
      <w:pPr>
        <w:rPr>
          <w:rFonts w:eastAsiaTheme="minorEastAsia"/>
        </w:rPr>
      </w:pPr>
      <w:r w:rsidRPr="008A50E2">
        <w:rPr>
          <w:rFonts w:eastAsiaTheme="minorEastAsia"/>
        </w:rPr>
        <w:t>i.e.,</w:t>
      </w:r>
      <w:r w:rsidRPr="008A50E2">
        <w:rPr>
          <w:rFonts w:eastAsiaTheme="minorEastAsia"/>
        </w:rPr>
        <w:tab/>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den>
            </m:f>
          </m:e>
        </m:d>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 + a</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e>
                </m:d>
              </m:num>
              <m:den>
                <m:d>
                  <m:dPr>
                    <m:ctrlPr>
                      <w:rPr>
                        <w:rFonts w:ascii="Cambria Math" w:eastAsiaTheme="minorEastAsia" w:hAnsi="Cambria Math"/>
                        <w:i/>
                      </w:rPr>
                    </m:ctrlPr>
                  </m:dPr>
                  <m:e>
                    <m:r>
                      <w:rPr>
                        <w:rFonts w:ascii="Cambria Math" w:eastAsiaTheme="minorEastAsia" w:hAnsi="Cambria Math"/>
                      </w:rPr>
                      <m:t>a + b</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e>
                </m:d>
              </m:den>
            </m:f>
          </m:e>
        </m:d>
      </m:oMath>
    </w:p>
    <w:p w14:paraId="7EDD8A49" w14:textId="77777777" w:rsidR="00594793" w:rsidRPr="008A50E2" w:rsidRDefault="00594793" w:rsidP="00594793">
      <w:pPr>
        <w:rPr>
          <w:rFonts w:eastAsiaTheme="minorEastAsia"/>
          <w:b/>
          <w:bCs/>
        </w:rPr>
      </w:pPr>
      <w:r w:rsidRPr="008A50E2">
        <w:rPr>
          <w:rFonts w:eastAsiaTheme="minorEastAsia"/>
          <w:b/>
          <w:bCs/>
        </w:rPr>
        <w:t>Case II. a&lt;b.</w:t>
      </w:r>
    </w:p>
    <w:p w14:paraId="140F1067" w14:textId="77777777" w:rsidR="00594793" w:rsidRPr="008A50E2" w:rsidRDefault="00594793" w:rsidP="00594793">
      <w:pPr>
        <w:rPr>
          <w:rFonts w:eastAsiaTheme="minorEastAsia"/>
        </w:rPr>
      </w:pPr>
      <w:r w:rsidRPr="008A50E2">
        <w:rPr>
          <w:rFonts w:eastAsiaTheme="minorEastAsia"/>
          <w:b/>
          <w:bCs/>
        </w:rPr>
        <w:t xml:space="preserve">Put </w:t>
      </w:r>
      <m:oMath>
        <m:rad>
          <m:radPr>
            <m:degHide m:val="1"/>
            <m:ctrlPr>
              <w:rPr>
                <w:rFonts w:ascii="Cambria Math" w:eastAsiaTheme="minorEastAsia" w:hAnsi="Cambria Math"/>
                <w:i/>
              </w:rPr>
            </m:ctrlPr>
          </m:radPr>
          <m:deg/>
          <m:e>
            <m:r>
              <w:rPr>
                <w:rFonts w:ascii="Cambria Math" w:eastAsiaTheme="minorEastAsia" w:hAnsi="Cambria Math"/>
              </w:rPr>
              <m:t>b-a</m:t>
            </m:r>
          </m:e>
        </m:rad>
        <m:func>
          <m:funcPr>
            <m:ctrlPr>
              <w:rPr>
                <w:rFonts w:ascii="Cambria Math" w:eastAsiaTheme="minorEastAsia" w:hAnsi="Cambria Math"/>
              </w:rPr>
            </m:ctrlPr>
          </m:funcPr>
          <m:fName>
            <m:r>
              <m:rPr>
                <m:sty m:val="p"/>
              </m:rPr>
              <w:rPr>
                <w:rFonts w:ascii="Cambria Math" w:eastAsiaTheme="minorEastAsia" w:hAnsi="Cambria Math"/>
              </w:rPr>
              <m:t>tan</m:t>
            </m:r>
          </m:fName>
          <m:e>
            <m:r>
              <w:rPr>
                <w:rFonts w:ascii="Cambria Math" w:eastAsiaTheme="minorEastAsia" w:hAnsi="Cambria Math"/>
              </w:rPr>
              <m:t xml:space="preserve">½x </m:t>
            </m:r>
          </m:e>
        </m:func>
        <m:r>
          <w:rPr>
            <w:rFonts w:ascii="Cambria Math" w:eastAsiaTheme="minorEastAsia" w:hAnsi="Cambria Math"/>
          </w:rPr>
          <m:t>= z ;</m:t>
        </m:r>
      </m:oMath>
      <w:r w:rsidRPr="008A50E2">
        <w:rPr>
          <w:rFonts w:eastAsiaTheme="minorEastAsia"/>
        </w:rPr>
        <w:t xml:space="preserve"> .</w:t>
      </w:r>
      <w:r w:rsidRPr="008A50E2">
        <w:rPr>
          <w:rFonts w:eastAsiaTheme="minorEastAsia"/>
          <w:vertAlign w:val="superscript"/>
        </w:rPr>
        <w:t>.</w:t>
      </w:r>
      <w:r w:rsidRPr="008A50E2">
        <w:rPr>
          <w:rFonts w:eastAsiaTheme="minorEastAsia"/>
        </w:rPr>
        <w:t>.</w:t>
      </w:r>
      <m:oMath>
        <m:r>
          <w:rPr>
            <w:rFonts w:ascii="Cambria Math" w:eastAsiaTheme="minorEastAsia" w:hAnsi="Cambria Math"/>
          </w:rPr>
          <m:t xml:space="preserve">  ½</m:t>
        </m:r>
        <m:rad>
          <m:radPr>
            <m:degHide m:val="1"/>
            <m:ctrlPr>
              <w:rPr>
                <w:rFonts w:ascii="Cambria Math" w:eastAsiaTheme="minorEastAsia" w:hAnsi="Cambria Math"/>
                <w:i/>
              </w:rPr>
            </m:ctrlPr>
          </m:radPr>
          <m:deg/>
          <m:e>
            <m:r>
              <w:rPr>
                <w:rFonts w:ascii="Cambria Math" w:eastAsiaTheme="minorEastAsia" w:hAnsi="Cambria Math"/>
              </w:rPr>
              <m:t>b-a</m:t>
            </m:r>
          </m:e>
        </m:rad>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½x dx = dz.</m:t>
        </m:r>
      </m:oMath>
    </w:p>
    <w:p w14:paraId="20F4F8E4" w14:textId="77777777" w:rsidR="00594793" w:rsidRPr="008A50E2" w:rsidRDefault="00594793" w:rsidP="00594793">
      <w:pPr>
        <w:rPr>
          <w:rFonts w:eastAsiaTheme="minorEastAsia"/>
          <w:b/>
          <w:bCs/>
        </w:rPr>
      </w:pPr>
      <w:r w:rsidRPr="008A50E2">
        <w:rPr>
          <w:rFonts w:eastAsiaTheme="minorEastAsia"/>
          <w:b/>
          <w:bCs/>
        </w:rPr>
        <w:t>INTEGRAL CALCULUS</w:t>
      </w:r>
    </w:p>
    <w:p w14:paraId="70FD0284" w14:textId="77777777" w:rsidR="00594793" w:rsidRPr="008A50E2" w:rsidRDefault="00594793" w:rsidP="00594793">
      <w:pPr>
        <w:rPr>
          <w:rFonts w:eastAsiaTheme="minorEastAsia"/>
        </w:rPr>
      </w:pPr>
      <w:r w:rsidRPr="008A50E2">
        <w:rPr>
          <w:rFonts w:eastAsiaTheme="minorEastAsia"/>
        </w:rPr>
        <w:t>As before, the required integral becomes</w:t>
      </w:r>
    </w:p>
    <w:p w14:paraId="35566AEE" w14:textId="77777777" w:rsidR="00594793" w:rsidRPr="008A50E2" w:rsidRDefault="00594793" w:rsidP="00594793">
      <w:pPr>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b-a</m:t>
                      </m:r>
                    </m:e>
                  </m:rad>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dz</m:t>
                  </m:r>
                </m:num>
                <m:den>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d>
        </m:oMath>
      </m:oMathPara>
    </w:p>
    <w:p w14:paraId="4F50F25E" w14:textId="77777777" w:rsidR="00594793" w:rsidRPr="008A50E2" w:rsidRDefault="00594793" w:rsidP="00594793">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b-a</m:t>
                      </m:r>
                    </m:e>
                  </m:rad>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b+a</m:t>
                      </m:r>
                    </m:e>
                  </m:rad>
                </m:den>
              </m:f>
            </m:e>
          </m:d>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b+a</m:t>
                              </m:r>
                            </m:e>
                          </m:rad>
                          <m:r>
                            <w:rPr>
                              <w:rFonts w:ascii="Cambria Math" w:eastAsiaTheme="minorEastAsia" w:hAnsi="Cambria Math"/>
                            </w:rPr>
                            <m:t>+ z</m:t>
                          </m:r>
                        </m:e>
                      </m:d>
                    </m:num>
                    <m:den>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b+a</m:t>
                              </m:r>
                            </m:e>
                          </m:rad>
                          <m:r>
                            <w:rPr>
                              <w:rFonts w:ascii="Cambria Math" w:eastAsiaTheme="minorEastAsia" w:hAnsi="Cambria Math"/>
                            </w:rPr>
                            <m:t>- z</m:t>
                          </m:r>
                        </m:e>
                      </m:d>
                    </m:den>
                  </m:f>
                </m:e>
              </m:d>
            </m:e>
          </m:func>
        </m:oMath>
      </m:oMathPara>
    </w:p>
    <w:p w14:paraId="6F6EEC0B"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t>[See (C), Art. 2</w:t>
      </w:r>
      <w:r w:rsidRPr="008A50E2">
        <w:rPr>
          <w:rFonts w:eastAsiaTheme="minorEastAsia"/>
          <w:vertAlign w:val="superscript"/>
        </w:rPr>
        <w:t>.</w:t>
      </w:r>
      <w:r w:rsidRPr="008A50E2">
        <w:rPr>
          <w:rFonts w:eastAsiaTheme="minorEastAsia"/>
        </w:rPr>
        <w:t>3]</w:t>
      </w:r>
    </w:p>
    <w:p w14:paraId="0D62516B" w14:textId="77777777" w:rsidR="00594793" w:rsidRPr="008A50E2" w:rsidRDefault="00594793" w:rsidP="00594793">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den>
              </m:f>
            </m:e>
          </m:d>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b+a</m:t>
                              </m:r>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b-a</m:t>
                              </m:r>
                            </m:e>
                          </m:rad>
                          <m:func>
                            <m:funcPr>
                              <m:ctrlPr>
                                <w:rPr>
                                  <w:rFonts w:ascii="Cambria Math" w:eastAsiaTheme="minorEastAsia" w:hAnsi="Cambria Math"/>
                                </w:rPr>
                              </m:ctrlPr>
                            </m:funcPr>
                            <m:fName>
                              <m:r>
                                <m:rPr>
                                  <m:sty m:val="p"/>
                                </m:rPr>
                                <w:rPr>
                                  <w:rFonts w:ascii="Cambria Math" w:eastAsiaTheme="minorEastAsia" w:hAnsi="Cambria Math"/>
                                </w:rPr>
                                <m:t>tan</m:t>
                              </m:r>
                            </m:fName>
                            <m:e>
                              <m:r>
                                <w:rPr>
                                  <w:rFonts w:ascii="Cambria Math" w:eastAsiaTheme="minorEastAsia" w:hAnsi="Cambria Math"/>
                                </w:rPr>
                                <m:t>½x</m:t>
                              </m:r>
                            </m:e>
                          </m:func>
                        </m:e>
                      </m:d>
                    </m:num>
                    <m:den>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b+a</m:t>
                              </m:r>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b-a</m:t>
                              </m:r>
                            </m:e>
                          </m:rad>
                          <m:func>
                            <m:funcPr>
                              <m:ctrlPr>
                                <w:rPr>
                                  <w:rFonts w:ascii="Cambria Math" w:eastAsiaTheme="minorEastAsia" w:hAnsi="Cambria Math"/>
                                </w:rPr>
                              </m:ctrlPr>
                            </m:funcPr>
                            <m:fName>
                              <m:r>
                                <m:rPr>
                                  <m:sty m:val="p"/>
                                </m:rPr>
                                <w:rPr>
                                  <w:rFonts w:ascii="Cambria Math" w:eastAsiaTheme="minorEastAsia" w:hAnsi="Cambria Math"/>
                                </w:rPr>
                                <m:t>tan</m:t>
                              </m:r>
                            </m:fName>
                            <m:e>
                              <m:r>
                                <w:rPr>
                                  <w:rFonts w:ascii="Cambria Math" w:eastAsiaTheme="minorEastAsia" w:hAnsi="Cambria Math"/>
                                </w:rPr>
                                <m:t>½x</m:t>
                              </m:r>
                            </m:e>
                          </m:func>
                        </m:e>
                      </m:d>
                    </m:den>
                  </m:f>
                </m:e>
              </m:d>
            </m:e>
          </m:func>
        </m:oMath>
      </m:oMathPara>
    </w:p>
    <w:p w14:paraId="0FDA2D3F" w14:textId="77777777" w:rsidR="00594793" w:rsidRPr="008A50E2" w:rsidRDefault="00594793" w:rsidP="00594793">
      <w:pPr>
        <w:rPr>
          <w:rFonts w:eastAsiaTheme="minorEastAsia"/>
        </w:rPr>
      </w:pPr>
      <w:r w:rsidRPr="008A50E2">
        <w:rPr>
          <w:rFonts w:eastAsiaTheme="minorEastAsia"/>
        </w:rPr>
        <w:t>= (1/√(b² - a²)) log |(√(</w:t>
      </w:r>
      <w:proofErr w:type="spellStart"/>
      <w:r w:rsidRPr="008A50E2">
        <w:rPr>
          <w:rFonts w:eastAsiaTheme="minorEastAsia"/>
        </w:rPr>
        <w:t>b+a</w:t>
      </w:r>
      <w:proofErr w:type="spellEnd"/>
      <w:r w:rsidRPr="008A50E2">
        <w:rPr>
          <w:rFonts w:eastAsiaTheme="minorEastAsia"/>
        </w:rPr>
        <w:t>) + √(b-a) tan ½x) / (√(</w:t>
      </w:r>
      <w:proofErr w:type="spellStart"/>
      <w:r w:rsidRPr="008A50E2">
        <w:rPr>
          <w:rFonts w:eastAsiaTheme="minorEastAsia"/>
        </w:rPr>
        <w:t>b+a</w:t>
      </w:r>
      <w:proofErr w:type="spellEnd"/>
      <w:r w:rsidRPr="008A50E2">
        <w:rPr>
          <w:rFonts w:eastAsiaTheme="minorEastAsia"/>
        </w:rPr>
        <w:t>) - √(b-a) tan ½x)|</w:t>
      </w:r>
    </w:p>
    <w:p w14:paraId="40068647" w14:textId="77777777" w:rsidR="00594793" w:rsidRPr="008A50E2" w:rsidRDefault="00594793" w:rsidP="00594793">
      <w:pPr>
        <w:rPr>
          <w:rFonts w:eastAsiaTheme="minorEastAsia"/>
        </w:rPr>
      </w:pPr>
      <w:r w:rsidRPr="008A50E2">
        <w:rPr>
          <w:rFonts w:eastAsiaTheme="minorEastAsia"/>
          <w:b/>
          <w:bCs/>
        </w:rPr>
        <w:t>Note 1</w:t>
      </w:r>
      <w:r w:rsidRPr="008A50E2">
        <w:rPr>
          <w:rFonts w:eastAsiaTheme="minorEastAsia"/>
        </w:rPr>
        <w:t>. Here it is assumed that a &gt; 0, b &gt; 0; if a &lt; 0, b &gt; 0 or, a &gt; 0, b &lt; 0, or, a &lt; 0, b &lt; 0, then the integral can be evaluated exactly in the same way.</w:t>
      </w:r>
    </w:p>
    <w:p w14:paraId="555A3B11" w14:textId="77777777" w:rsidR="00594793" w:rsidRPr="008A50E2" w:rsidRDefault="00594793" w:rsidP="00594793">
      <w:pPr>
        <w:rPr>
          <w:rFonts w:eastAsiaTheme="minorEastAsia"/>
        </w:rPr>
      </w:pPr>
      <w:r w:rsidRPr="008A50E2">
        <w:rPr>
          <w:rFonts w:eastAsiaTheme="minorEastAsia"/>
          <w:b/>
          <w:bCs/>
        </w:rPr>
        <w:t>Note 2</w:t>
      </w:r>
      <w:r w:rsidRPr="008A50E2">
        <w:rPr>
          <w:rFonts w:eastAsiaTheme="minorEastAsia"/>
        </w:rPr>
        <w:t>. (</w:t>
      </w:r>
      <w:proofErr w:type="spellStart"/>
      <w:r w:rsidRPr="008A50E2">
        <w:rPr>
          <w:rFonts w:eastAsiaTheme="minorEastAsia"/>
        </w:rPr>
        <w:t>i</w:t>
      </w:r>
      <w:proofErr w:type="spellEnd"/>
      <w:r w:rsidRPr="008A50E2">
        <w:rPr>
          <w:rFonts w:eastAsiaTheme="minorEastAsia"/>
        </w:rPr>
        <w:t xml:space="preserve">) If b=a, the integrand reduces to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e>
        </m:d>
      </m:oMath>
      <w:r w:rsidRPr="008A50E2">
        <w:rPr>
          <w:rFonts w:eastAsiaTheme="minorEastAsia"/>
        </w:rPr>
        <w:t xml:space="preserve"> sec² </w:t>
      </w:r>
      <m:oMath>
        <m:r>
          <w:rPr>
            <w:rFonts w:ascii="Cambria Math" w:eastAsiaTheme="minorEastAsia" w:hAnsi="Cambria Math"/>
          </w:rPr>
          <m:t>½x</m:t>
        </m:r>
      </m:oMath>
      <w:r w:rsidRPr="008A50E2">
        <w:rPr>
          <w:rFonts w:eastAsiaTheme="minorEastAsia"/>
        </w:rPr>
        <w:t xml:space="preserve">, the integral of which is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d>
      </m:oMath>
      <w:r w:rsidRPr="008A50E2">
        <w:rPr>
          <w:rFonts w:eastAsiaTheme="minorEastAsia"/>
        </w:rPr>
        <w:t xml:space="preserve"> tan ½x.</w:t>
      </w:r>
    </w:p>
    <w:p w14:paraId="0198DCE3" w14:textId="77777777" w:rsidR="00594793" w:rsidRPr="008A50E2" w:rsidRDefault="00594793" w:rsidP="00594793">
      <w:pPr>
        <w:rPr>
          <w:rFonts w:eastAsiaTheme="minorEastAsia"/>
        </w:rPr>
      </w:pPr>
      <w:r w:rsidRPr="008A50E2">
        <w:rPr>
          <w:rFonts w:eastAsiaTheme="minorEastAsia"/>
        </w:rPr>
        <w:t xml:space="preserve">(ii) If b = -a, the integrand reduces to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e>
        </m:d>
      </m:oMath>
      <w:r w:rsidRPr="008A50E2">
        <w:rPr>
          <w:rFonts w:eastAsiaTheme="minorEastAsia"/>
        </w:rPr>
        <w:t xml:space="preserve">cosec² , the integral of which is </w:t>
      </w:r>
      <m:oMath>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e>
        </m:d>
      </m:oMath>
      <w:r w:rsidRPr="008A50E2">
        <w:rPr>
          <w:rFonts w:eastAsiaTheme="minorEastAsia"/>
        </w:rPr>
        <w:t xml:space="preserve"> cot ½x.</w:t>
      </w:r>
    </w:p>
    <w:p w14:paraId="605E9E8B" w14:textId="77777777" w:rsidR="00594793" w:rsidRPr="008A50E2" w:rsidRDefault="00594793" w:rsidP="00594793">
      <w:pPr>
        <w:rPr>
          <w:rFonts w:eastAsiaTheme="minorEastAsia"/>
        </w:rPr>
      </w:pPr>
      <w:r w:rsidRPr="008A50E2">
        <w:rPr>
          <w:rFonts w:eastAsiaTheme="minorEastAsia"/>
          <w:b/>
          <w:bCs/>
        </w:rPr>
        <w:t>Note 3.</w:t>
      </w:r>
      <w:r w:rsidRPr="008A50E2">
        <w:rPr>
          <w:rFonts w:eastAsiaTheme="minorEastAsia"/>
        </w:rPr>
        <w:t xml:space="preserve"> By an exactly similar process, the integral </w:t>
      </w:r>
      <m:oMath>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a + b</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x</m:t>
                        </m:r>
                      </m:e>
                    </m:func>
                  </m:den>
                </m:f>
              </m:e>
            </m:d>
          </m:e>
        </m:nary>
      </m:oMath>
      <w:r w:rsidRPr="008A50E2">
        <w:rPr>
          <w:rFonts w:eastAsiaTheme="minorEastAsia"/>
        </w:rPr>
        <w:t xml:space="preserve"> or more generally </w:t>
      </w:r>
      <m:oMath>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a + b</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 c</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x</m:t>
                        </m:r>
                      </m:e>
                    </m:func>
                  </m:den>
                </m:f>
              </m:e>
            </m:d>
          </m:e>
        </m:nary>
      </m:oMath>
      <w:r w:rsidRPr="008A50E2">
        <w:rPr>
          <w:rFonts w:eastAsiaTheme="minorEastAsia"/>
        </w:rPr>
        <w:t xml:space="preserve"> can be evaluated by breaking sin x and cos x in terms of ½x and then multiplying the numerator and the denominator of the integrand by sec² </w:t>
      </w:r>
      <w:r w:rsidRPr="008A50E2">
        <w:rPr>
          <w:rFonts w:eastAsiaTheme="minorEastAsia"/>
        </w:rPr>
        <w:lastRenderedPageBreak/>
        <w:t>½x and substituting z for tan ½x. This is illustrated in Examples 3 and 4 of Art. 4</w:t>
      </w:r>
      <w:r w:rsidRPr="008A50E2">
        <w:rPr>
          <w:rFonts w:ascii="Cambria Math" w:eastAsiaTheme="minorEastAsia" w:hAnsi="Cambria Math" w:cs="Cambria Math"/>
        </w:rPr>
        <w:t>⋅</w:t>
      </w:r>
      <w:r w:rsidRPr="008A50E2">
        <w:rPr>
          <w:rFonts w:eastAsiaTheme="minorEastAsia"/>
        </w:rPr>
        <w:t>8 below.</w:t>
      </w:r>
    </w:p>
    <w:p w14:paraId="28F52F89" w14:textId="77777777" w:rsidR="00594793" w:rsidRPr="008A50E2" w:rsidRDefault="00594793" w:rsidP="00594793">
      <w:pPr>
        <w:rPr>
          <w:rFonts w:eastAsiaTheme="minorEastAsia"/>
        </w:rPr>
      </w:pPr>
      <w:r w:rsidRPr="008A50E2">
        <w:rPr>
          <w:rFonts w:eastAsiaTheme="minorEastAsia"/>
        </w:rPr>
        <w:t>In fact any rational function of sin x, cos x can be easily int</w:t>
      </w:r>
      <w:r>
        <w:rPr>
          <w:rFonts w:eastAsiaTheme="minorEastAsia"/>
        </w:rPr>
        <w:t>e</w:t>
      </w:r>
      <w:r w:rsidRPr="008A50E2">
        <w:rPr>
          <w:rFonts w:eastAsiaTheme="minorEastAsia"/>
        </w:rPr>
        <w:t>grated by expressing sin x and cos x in terms of tan ½x, i.e., by writing</w:t>
      </w:r>
    </w:p>
    <w:p w14:paraId="612D756E" w14:textId="77777777" w:rsidR="00594793" w:rsidRPr="008A50E2" w:rsidRDefault="00594793" w:rsidP="00594793">
      <w:pPr>
        <w:rPr>
          <w:rFonts w:eastAsiaTheme="minorEastAsia"/>
        </w:rPr>
      </w:pPr>
      <m:oMath>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r>
                      <w:rPr>
                        <w:rFonts w:ascii="Cambria Math" w:eastAsiaTheme="minorEastAsia" w:hAnsi="Cambria Math"/>
                      </w:rPr>
                      <m:t>½x</m:t>
                    </m:r>
                  </m:e>
                </m:func>
              </m:e>
            </m:d>
          </m:num>
          <m:den>
            <m:d>
              <m:dPr>
                <m:ctrlPr>
                  <w:rPr>
                    <w:rFonts w:ascii="Cambria Math" w:eastAsiaTheme="minorEastAsia" w:hAnsi="Cambria Math"/>
                    <w:i/>
                  </w:rPr>
                </m:ctrlPr>
              </m:dPr>
              <m:e>
                <m:r>
                  <w:rPr>
                    <w:rFonts w:ascii="Cambria Math" w:eastAsiaTheme="minorEastAsia" w:hAnsi="Cambria Math"/>
                  </w:rPr>
                  <m:t>1 + 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½x</m:t>
                </m:r>
              </m:e>
            </m:d>
          </m:den>
        </m:f>
      </m:oMath>
      <w:r w:rsidRPr="008A50E2">
        <w:rPr>
          <w:rFonts w:eastAsiaTheme="minorEastAsia"/>
        </w:rPr>
        <w:t xml:space="preserve"> and  cos x =  </w:t>
      </w:r>
      <m:oMath>
        <m:r>
          <w:rPr>
            <w:rFonts w:ascii="Cambria Math" w:eastAsiaTheme="minorEastAsia" w:hAnsi="Cambria Math"/>
          </w:rPr>
          <m:t>(1 - tan² ½x)/(1 + tan² ½x)</m:t>
        </m:r>
      </m:oMath>
    </w:p>
    <w:p w14:paraId="27FEF4EC" w14:textId="77777777" w:rsidR="00594793" w:rsidRPr="008A50E2" w:rsidRDefault="00594793" w:rsidP="00594793">
      <w:pPr>
        <w:rPr>
          <w:rFonts w:eastAsiaTheme="minorEastAsia"/>
        </w:rPr>
      </w:pPr>
      <w:r w:rsidRPr="008A50E2">
        <w:rPr>
          <w:rFonts w:eastAsiaTheme="minorEastAsia"/>
        </w:rPr>
        <w:t>And then putting ½ x = z.</w:t>
      </w:r>
    </w:p>
    <w:p w14:paraId="7B06D427" w14:textId="77777777" w:rsidR="00594793" w:rsidRPr="008A50E2" w:rsidRDefault="00594793" w:rsidP="00594793">
      <w:pPr>
        <w:rPr>
          <w:rFonts w:eastAsiaTheme="minorEastAsia"/>
        </w:rPr>
      </w:pPr>
      <w:r w:rsidRPr="008A50E2">
        <w:rPr>
          <w:rFonts w:eastAsiaTheme="minorEastAsia"/>
        </w:rPr>
        <w:t xml:space="preserve">Similar integrals involving </w:t>
      </w:r>
      <w:r w:rsidRPr="008A50E2">
        <w:rPr>
          <w:rFonts w:eastAsiaTheme="minorEastAsia"/>
          <w:i/>
          <w:iCs/>
        </w:rPr>
        <w:t>hyperbolic functions</w:t>
      </w:r>
      <w:r w:rsidRPr="008A50E2">
        <w:rPr>
          <w:rFonts w:eastAsiaTheme="minorEastAsia"/>
        </w:rPr>
        <w:t xml:space="preserve"> can be evaluated by an exactly similar process.</w:t>
      </w:r>
    </w:p>
    <w:p w14:paraId="5005D4E0" w14:textId="77777777" w:rsidR="00594793" w:rsidRPr="008A50E2" w:rsidRDefault="00594793" w:rsidP="00594793">
      <w:pPr>
        <w:rPr>
          <w:rFonts w:eastAsiaTheme="minorEastAsia"/>
        </w:rPr>
      </w:pPr>
    </w:p>
    <w:p w14:paraId="0AC48732" w14:textId="77777777" w:rsidR="00594793" w:rsidRPr="008A50E2" w:rsidRDefault="00594793" w:rsidP="00594793">
      <w:pPr>
        <w:rPr>
          <w:rFonts w:eastAsiaTheme="minorEastAsia"/>
          <w:b/>
          <w:bCs/>
        </w:rPr>
      </w:pPr>
      <w:r w:rsidRPr="008A50E2">
        <w:rPr>
          <w:rFonts w:eastAsiaTheme="minorEastAsia"/>
          <w:b/>
          <w:bCs/>
        </w:rPr>
        <w:t>SPECIAL TRIGONOMETRIC FUNCTIONS</w:t>
      </w:r>
    </w:p>
    <w:p w14:paraId="30833945" w14:textId="77777777" w:rsidR="00594793" w:rsidRPr="008A50E2" w:rsidRDefault="00594793" w:rsidP="00594793">
      <w:pPr>
        <w:rPr>
          <w:rFonts w:eastAsiaTheme="minorEastAsia"/>
          <w:b/>
          <w:bCs/>
        </w:rPr>
      </w:pPr>
      <w:r w:rsidRPr="008A50E2">
        <w:rPr>
          <w:rFonts w:eastAsiaTheme="minorEastAsia"/>
          <w:b/>
          <w:bCs/>
        </w:rPr>
        <w:tab/>
        <w:t>4.3 Positive integral powers of sine and cosine.</w:t>
      </w:r>
    </w:p>
    <w:p w14:paraId="3538D712" w14:textId="77777777" w:rsidR="00594793" w:rsidRPr="008A50E2" w:rsidRDefault="00594793" w:rsidP="00594793">
      <w:pPr>
        <w:rPr>
          <w:rFonts w:eastAsiaTheme="minorEastAsia"/>
        </w:rPr>
      </w:pPr>
      <w:r w:rsidRPr="008A50E2">
        <w:rPr>
          <w:rFonts w:eastAsiaTheme="minorEastAsia"/>
          <w:b/>
          <w:bCs/>
        </w:rPr>
        <w:tab/>
      </w:r>
      <w:r w:rsidRPr="008A50E2">
        <w:rPr>
          <w:rFonts w:eastAsiaTheme="minorEastAsia"/>
        </w:rPr>
        <w:t>(A) Odd positive index.</w:t>
      </w:r>
    </w:p>
    <w:p w14:paraId="609FA08F" w14:textId="77777777" w:rsidR="00594793" w:rsidRPr="008A50E2" w:rsidRDefault="00594793" w:rsidP="00594793">
      <w:pPr>
        <w:rPr>
          <w:rFonts w:eastAsiaTheme="minorEastAsia"/>
        </w:rPr>
      </w:pPr>
      <w:r w:rsidRPr="008A50E2">
        <w:rPr>
          <w:rFonts w:eastAsiaTheme="minorEastAsia"/>
        </w:rPr>
        <w:tab/>
        <w:t>Any odd positive power of a sine and cosine can be integrated immediately by substituting cos x = z and sin x = z respectively as shown below.</w:t>
      </w:r>
    </w:p>
    <w:p w14:paraId="66DF71AD" w14:textId="77777777" w:rsidR="00594793" w:rsidRPr="008A50E2" w:rsidRDefault="00594793" w:rsidP="00594793">
      <w:pPr>
        <w:rPr>
          <w:rFonts w:eastAsiaTheme="minorEastAsia"/>
        </w:rPr>
      </w:pPr>
      <w:r w:rsidRPr="008A50E2">
        <w:rPr>
          <w:rFonts w:eastAsiaTheme="minorEastAsia"/>
        </w:rPr>
        <w:tab/>
        <w:t>Ex. (</w:t>
      </w:r>
      <w:proofErr w:type="spellStart"/>
      <w:r w:rsidRPr="008A50E2">
        <w:rPr>
          <w:rFonts w:eastAsiaTheme="minorEastAsia"/>
        </w:rPr>
        <w:t>i</w:t>
      </w:r>
      <w:proofErr w:type="spellEnd"/>
      <w:r w:rsidRPr="008A50E2">
        <w:rPr>
          <w:rFonts w:eastAsiaTheme="minorEastAsia"/>
        </w:rPr>
        <w:t xml:space="preserve">) </w:t>
      </w:r>
      <m:oMath>
        <m:nary>
          <m:naryPr>
            <m:subHide m:val="1"/>
            <m:supHide m:val="1"/>
            <m:ctrlPr>
              <w:rPr>
                <w:rFonts w:ascii="Cambria Math" w:eastAsiaTheme="minorEastAsia" w:hAnsi="Cambria Math"/>
                <w:i/>
              </w:rPr>
            </m:ctrlPr>
          </m:naryPr>
          <m:sub/>
          <m:sup/>
          <m:e>
            <m:r>
              <w:rPr>
                <w:rFonts w:ascii="Cambria Math" w:eastAsiaTheme="minorEastAsia" w:hAnsi="Cambria Math"/>
              </w:rPr>
              <m:t>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x</m:t>
            </m:r>
          </m:e>
        </m:nary>
        <m:r>
          <w:rPr>
            <w:rFonts w:ascii="Cambria Math" w:eastAsiaTheme="minorEastAsia" w:hAnsi="Cambria Math"/>
          </w:rPr>
          <m:t>dx =</m:t>
        </m:r>
        <m:nary>
          <m:naryPr>
            <m:subHide m:val="1"/>
            <m:supHide m:val="1"/>
            <m:ctrlPr>
              <w:rPr>
                <w:rFonts w:ascii="Cambria Math" w:eastAsiaTheme="minorEastAsia" w:hAnsi="Cambria Math"/>
                <w:i/>
              </w:rPr>
            </m:ctrlPr>
          </m:naryPr>
          <m:sub/>
          <m:sup/>
          <m:e>
            <m:r>
              <w:rPr>
                <w:rFonts w:ascii="Cambria Math" w:eastAsiaTheme="minorEastAsia" w:hAnsi="Cambria Math"/>
              </w:rPr>
              <m:t>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x</m:t>
            </m:r>
          </m:e>
        </m:nary>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 xml:space="preserve">dx = -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eastAsiaTheme="minorEastAsia" w:hAnsi="Cambria Math"/>
                  </w:rPr>
                  <m:t>1-co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d</m:t>
            </m:r>
          </m:e>
        </m:nary>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e>
        </m:d>
      </m:oMath>
    </w:p>
    <w:p w14:paraId="2518F0FC"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r>
          <w:rPr>
            <w:rFonts w:ascii="Cambria Math" w:eastAsiaTheme="minorEastAsia" w:hAnsi="Cambria Math"/>
          </w:rPr>
          <m:t>dz</m:t>
        </m:r>
      </m:oMath>
      <w:r w:rsidRPr="008A50E2">
        <w:rPr>
          <w:rFonts w:eastAsiaTheme="minorEastAsia"/>
        </w:rPr>
        <w:t xml:space="preserve"> [Putting z for cos x]</w:t>
      </w:r>
    </w:p>
    <w:p w14:paraId="48E1C60B"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 - ⅓</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e>
        </m:d>
        <m:r>
          <w:rPr>
            <w:rFonts w:ascii="Cambria Math" w:eastAsiaTheme="minorEastAsia" w:hAnsi="Cambria Math"/>
          </w:rPr>
          <m:t xml:space="preserve">= - </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 ⅓ 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3</m:t>
                </m:r>
              </m:sup>
            </m:sSup>
            <m:r>
              <w:rPr>
                <w:rFonts w:ascii="Cambria Math" w:eastAsiaTheme="minorEastAsia" w:hAnsi="Cambria Math"/>
              </w:rPr>
              <m:t>x</m:t>
            </m:r>
          </m:e>
        </m:d>
      </m:oMath>
      <w:r w:rsidRPr="008A50E2">
        <w:rPr>
          <w:rFonts w:eastAsiaTheme="minorEastAsia"/>
        </w:rPr>
        <w:t>.</w:t>
      </w:r>
    </w:p>
    <w:p w14:paraId="18776D50" w14:textId="77777777" w:rsidR="00594793" w:rsidRPr="008A50E2" w:rsidRDefault="00594793" w:rsidP="00594793">
      <w:pPr>
        <w:rPr>
          <w:rFonts w:eastAsiaTheme="minorEastAsia"/>
        </w:rPr>
      </w:pPr>
      <w:r w:rsidRPr="008A50E2">
        <w:rPr>
          <w:rFonts w:eastAsiaTheme="minorEastAsia"/>
        </w:rPr>
        <w:t xml:space="preserve">Ex. (ii) </w:t>
      </w:r>
      <m:oMath>
        <m:nary>
          <m:naryPr>
            <m:subHide m:val="1"/>
            <m:supHide m:val="1"/>
            <m:ctrlPr>
              <w:rPr>
                <w:rFonts w:ascii="Cambria Math" w:eastAsiaTheme="minorEastAsia" w:hAnsi="Cambria Math"/>
                <w:i/>
              </w:rPr>
            </m:ctrlPr>
          </m:naryPr>
          <m:sub/>
          <m:sup/>
          <m:e>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5</m:t>
                </m:r>
              </m:sup>
            </m:sSup>
            <m:r>
              <w:rPr>
                <w:rFonts w:ascii="Cambria Math" w:eastAsiaTheme="minorEastAsia" w:hAnsi="Cambria Math"/>
              </w:rPr>
              <m:t>x</m:t>
            </m:r>
          </m:e>
        </m:nary>
        <m:r>
          <w:rPr>
            <w:rFonts w:ascii="Cambria Math" w:eastAsiaTheme="minorEastAsia" w:hAnsi="Cambria Math"/>
          </w:rPr>
          <m:t>dx =</m:t>
        </m:r>
        <m:nary>
          <m:naryPr>
            <m:subHide m:val="1"/>
            <m:supHide m:val="1"/>
            <m:ctrlPr>
              <w:rPr>
                <w:rFonts w:ascii="Cambria Math" w:eastAsiaTheme="minorEastAsia" w:hAnsi="Cambria Math"/>
                <w:i/>
              </w:rPr>
            </m:ctrlPr>
          </m:naryPr>
          <m:sub/>
          <m:sup/>
          <m:e>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4</m:t>
                </m:r>
              </m:sup>
            </m:sSup>
            <m:r>
              <w:rPr>
                <w:rFonts w:ascii="Cambria Math" w:eastAsiaTheme="minorEastAsia" w:hAnsi="Cambria Math"/>
              </w:rPr>
              <m:t>x</m:t>
            </m:r>
          </m:e>
        </m:nary>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 xml:space="preserve">dx = </m:t>
        </m:r>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d</m:t>
            </m:r>
          </m:e>
        </m:nary>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x</m:t>
                </m:r>
              </m:e>
            </m:func>
          </m:e>
        </m:d>
      </m:oMath>
    </w:p>
    <w:p w14:paraId="38A95D52"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t>=</w:t>
      </w:r>
      <m:oMath>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1 -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dz</m:t>
        </m:r>
      </m:oMath>
      <w:r w:rsidRPr="008A50E2">
        <w:rPr>
          <w:rFonts w:eastAsiaTheme="minorEastAsia"/>
        </w:rPr>
        <w:t xml:space="preserve"> [Putting z for sin x]</w:t>
      </w:r>
    </w:p>
    <w:p w14:paraId="546DE2A9"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1 - 2</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e>
        </m:d>
        <m:r>
          <w:rPr>
            <w:rFonts w:ascii="Cambria Math" w:eastAsiaTheme="minorEastAsia" w:hAnsi="Cambria Math"/>
          </w:rPr>
          <m:t>dz = z - ⅔</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 ⅕</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oMath>
    </w:p>
    <w:p w14:paraId="169D5F5D"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r>
      <w:r w:rsidRPr="008A50E2">
        <w:rPr>
          <w:rFonts w:eastAsiaTheme="minorEastAsia"/>
        </w:rPr>
        <w:tab/>
        <w:t xml:space="preserve">= </w:t>
      </w:r>
      <m:oMath>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x</m:t>
            </m:r>
          </m:e>
        </m:func>
        <m:r>
          <w:rPr>
            <w:rFonts w:ascii="Cambria Math" w:eastAsiaTheme="minorEastAsia" w:hAnsi="Cambria Math"/>
          </w:rPr>
          <m:t>- ⅔ 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x + ⅕ 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r>
          <w:rPr>
            <w:rFonts w:ascii="Cambria Math" w:eastAsiaTheme="minorEastAsia" w:hAnsi="Cambria Math"/>
          </w:rPr>
          <m:t>x</m:t>
        </m:r>
      </m:oMath>
    </w:p>
    <w:p w14:paraId="2E6030D4" w14:textId="77777777" w:rsidR="00594793" w:rsidRPr="008A50E2" w:rsidRDefault="00594793" w:rsidP="00594793">
      <w:pPr>
        <w:rPr>
          <w:rFonts w:eastAsiaTheme="minorEastAsia"/>
        </w:rPr>
      </w:pPr>
      <w:r w:rsidRPr="008A50E2">
        <w:rPr>
          <w:rFonts w:eastAsiaTheme="minorEastAsia"/>
        </w:rPr>
        <w:t>(B) Even positive index.</w:t>
      </w:r>
    </w:p>
    <w:p w14:paraId="3B3DF7C7" w14:textId="77777777" w:rsidR="00594793" w:rsidRPr="008A50E2" w:rsidRDefault="00594793" w:rsidP="00594793">
      <w:pPr>
        <w:rPr>
          <w:rFonts w:eastAsiaTheme="minorEastAsia"/>
        </w:rPr>
      </w:pPr>
      <w:r w:rsidRPr="008A50E2">
        <w:rPr>
          <w:rFonts w:eastAsiaTheme="minorEastAsia"/>
        </w:rPr>
        <w:t>In order to integrate any even positive power of sine and cosine, we should first express it in terms of multiple angles by means of trigonometry and then integrate it.</w:t>
      </w:r>
    </w:p>
    <w:p w14:paraId="53576110" w14:textId="77777777" w:rsidR="00594793" w:rsidRPr="008A50E2" w:rsidRDefault="00594793" w:rsidP="00594793">
      <w:pPr>
        <w:rPr>
          <w:rFonts w:eastAsiaTheme="minorEastAsia"/>
        </w:rPr>
      </w:pPr>
      <w:r w:rsidRPr="008A50E2">
        <w:rPr>
          <w:rFonts w:eastAsiaTheme="minorEastAsia"/>
          <w:b/>
          <w:bCs/>
        </w:rPr>
        <w:lastRenderedPageBreak/>
        <w:t>Note 1.</w:t>
      </w:r>
      <w:r w:rsidRPr="008A50E2">
        <w:rPr>
          <w:rFonts w:eastAsiaTheme="minorEastAsia"/>
        </w:rPr>
        <w:t xml:space="preserve"> It should be noted that when the index is large, it would be more convenient to express the powers of sines or cosines of angles in terms of multiple angles by the use of De Moivre's Theorem, as shown below.</w:t>
      </w:r>
    </w:p>
    <w:p w14:paraId="5A337F7F" w14:textId="77777777" w:rsidR="00594793" w:rsidRPr="008A50E2" w:rsidRDefault="00594793" w:rsidP="00594793">
      <w:pPr>
        <w:rPr>
          <w:rFonts w:eastAsiaTheme="minorEastAsia"/>
          <w:b/>
          <w:bCs/>
        </w:rPr>
      </w:pPr>
      <w:r w:rsidRPr="008A50E2">
        <w:rPr>
          <w:rFonts w:eastAsiaTheme="minorEastAsia"/>
          <w:b/>
          <w:bCs/>
        </w:rPr>
        <w:t xml:space="preserve">Ex. (iv) Integrate </w:t>
      </w:r>
      <m:oMath>
        <m:r>
          <m:rPr>
            <m:sty m:val="bi"/>
          </m:rPr>
          <w:rPr>
            <w:rFonts w:ascii="Cambria Math" w:eastAsiaTheme="minorEastAsia" w:hAnsi="Cambria Math"/>
          </w:rPr>
          <m:t>∫ sin⁸x dx</m:t>
        </m:r>
      </m:oMath>
      <w:r w:rsidRPr="008A50E2">
        <w:rPr>
          <w:rFonts w:eastAsiaTheme="minorEastAsia"/>
          <w:b/>
          <w:bCs/>
        </w:rPr>
        <w:t>.</w:t>
      </w:r>
    </w:p>
    <w:p w14:paraId="04AF1F6E" w14:textId="77777777" w:rsidR="00594793" w:rsidRPr="008A50E2" w:rsidRDefault="00594793" w:rsidP="00594793">
      <w:pPr>
        <w:rPr>
          <w:rFonts w:eastAsiaTheme="minorEastAsia"/>
        </w:rPr>
      </w:pPr>
      <w:r w:rsidRPr="008A50E2">
        <w:rPr>
          <w:rFonts w:eastAsiaTheme="minorEastAsia"/>
        </w:rPr>
        <w:t xml:space="preserve">Let </w:t>
      </w:r>
      <m:oMath>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 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 y,</m:t>
        </m:r>
      </m:oMath>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nx</m:t>
            </m:r>
          </m:e>
        </m:func>
        <m:r>
          <w:rPr>
            <w:rFonts w:ascii="Cambria Math" w:eastAsiaTheme="minorEastAsia" w:hAnsi="Cambria Math"/>
          </w:rPr>
          <m:t>+ 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nx</m:t>
            </m:r>
          </m:e>
        </m:func>
        <m:r>
          <w:rPr>
            <w:rFonts w:ascii="Cambria Math" w:eastAsiaTheme="minorEastAsia" w:hAnsi="Cambria Math"/>
          </w:rPr>
          <m:t>= yⁿ</m:t>
        </m:r>
      </m:oMath>
    </w:p>
    <w:p w14:paraId="4D556ED7" w14:textId="77777777" w:rsidR="00594793" w:rsidRPr="008A50E2" w:rsidRDefault="00594793" w:rsidP="00594793">
      <w:pPr>
        <w:rPr>
          <w:rFonts w:eastAsiaTheme="minorEastAsia"/>
        </w:rPr>
      </w:pPr>
      <w:r w:rsidRPr="008A50E2">
        <w:rPr>
          <w:rFonts w:eastAsiaTheme="minorEastAsia"/>
        </w:rPr>
        <w:t xml:space="preserve">then, </w:t>
      </w:r>
      <m:oMath>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 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oMath>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nx</m:t>
            </m:r>
          </m:e>
        </m:func>
        <m:r>
          <w:rPr>
            <w:rFonts w:ascii="Cambria Math" w:eastAsiaTheme="minorEastAsia" w:hAnsi="Cambria Math"/>
          </w:rPr>
          <m:t>- 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nx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yⁿ</m:t>
            </m:r>
          </m:den>
        </m:f>
      </m:oMath>
      <w:r w:rsidRPr="008A50E2">
        <w:rPr>
          <w:rFonts w:eastAsiaTheme="minorEastAsia"/>
        </w:rPr>
        <w:t>.</w:t>
      </w:r>
    </w:p>
    <w:p w14:paraId="618A0A91" w14:textId="77777777" w:rsidR="00594793" w:rsidRPr="008A50E2" w:rsidRDefault="00594793" w:rsidP="00594793">
      <w:pPr>
        <w:rPr>
          <w:rFonts w:eastAsiaTheme="minorEastAsia"/>
        </w:rPr>
      </w:pPr>
      <w:r w:rsidRPr="008A50E2">
        <w:rPr>
          <w:rFonts w:eastAsiaTheme="minorEastAsia"/>
        </w:rPr>
        <w:t>.</w:t>
      </w:r>
      <w:r w:rsidRPr="008A50E2">
        <w:rPr>
          <w:rFonts w:eastAsiaTheme="minorEastAsia"/>
          <w:vertAlign w:val="superscript"/>
        </w:rPr>
        <w:t>.</w:t>
      </w:r>
      <w:r w:rsidRPr="008A50E2">
        <w:rPr>
          <w:rFonts w:eastAsiaTheme="minorEastAsia"/>
        </w:rPr>
        <w:t xml:space="preserve">. </w:t>
      </w:r>
      <m:oMath>
        <m:r>
          <w:rPr>
            <w:rFonts w:ascii="Cambria Math" w:eastAsiaTheme="minorEastAsia" w:hAnsi="Cambria Math"/>
          </w:rPr>
          <m:t xml:space="preserve">y +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e>
        </m:d>
        <m:r>
          <w:rPr>
            <w:rFonts w:ascii="Cambria Math" w:eastAsiaTheme="minorEastAsia" w:hAnsi="Cambria Math"/>
          </w:rPr>
          <m:t>= 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oMath>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m:oMath>
        <m:r>
          <w:rPr>
            <w:rFonts w:ascii="Cambria Math" w:eastAsiaTheme="minorEastAsia" w:hAnsi="Cambria Math"/>
          </w:rPr>
          <m:t xml:space="preserve">yⁿ +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yⁿ</m:t>
                </m:r>
              </m:den>
            </m:f>
          </m:e>
        </m:d>
        <m:r>
          <w:rPr>
            <w:rFonts w:ascii="Cambria Math" w:eastAsiaTheme="minorEastAsia" w:hAnsi="Cambria Math"/>
          </w:rPr>
          <m:t>= 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nx</m:t>
            </m:r>
          </m:e>
        </m:func>
      </m:oMath>
    </w:p>
    <w:p w14:paraId="07C43C10" w14:textId="77777777" w:rsidR="00594793" w:rsidRPr="008A50E2" w:rsidRDefault="00594793" w:rsidP="00594793">
      <w:pPr>
        <w:rPr>
          <w:rFonts w:eastAsiaTheme="minorEastAsia"/>
        </w:rPr>
      </w:pPr>
      <m:oMath>
        <m:r>
          <w:rPr>
            <w:rFonts w:ascii="Cambria Math" w:eastAsiaTheme="minorEastAsia" w:hAnsi="Cambria Math"/>
          </w:rPr>
          <m:t xml:space="preserve">y -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e>
        </m:d>
        <m:r>
          <w:rPr>
            <w:rFonts w:ascii="Cambria Math" w:eastAsiaTheme="minorEastAsia" w:hAnsi="Cambria Math"/>
          </w:rPr>
          <m:t>= 2i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x</m:t>
            </m:r>
          </m:e>
        </m:func>
      </m:oMath>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w:r w:rsidRPr="008A50E2">
        <w:rPr>
          <w:rFonts w:eastAsiaTheme="minorEastAsia"/>
        </w:rPr>
        <w:tab/>
      </w:r>
      <m:oMath>
        <m:r>
          <w:rPr>
            <w:rFonts w:ascii="Cambria Math" w:eastAsiaTheme="minorEastAsia" w:hAnsi="Cambria Math"/>
          </w:rPr>
          <m:t>yⁿ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yⁿ</m:t>
            </m:r>
          </m:den>
        </m:f>
        <m:r>
          <w:rPr>
            <w:rFonts w:ascii="Cambria Math" w:eastAsiaTheme="minorEastAsia" w:hAnsi="Cambria Math"/>
          </w:rPr>
          <m:t>= 2i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nx</m:t>
            </m:r>
          </m:e>
        </m:func>
      </m:oMath>
    </w:p>
    <w:p w14:paraId="0E40EE0F" w14:textId="77777777" w:rsidR="00594793" w:rsidRPr="008A50E2" w:rsidRDefault="00594793" w:rsidP="00594793">
      <w:pPr>
        <w:rPr>
          <w:rFonts w:eastAsiaTheme="minorEastAsia"/>
        </w:rPr>
      </w:pPr>
      <w:r w:rsidRPr="008A50E2">
        <w:rPr>
          <w:rFonts w:eastAsiaTheme="minorEastAsia"/>
        </w:rPr>
        <w:t>.</w:t>
      </w:r>
      <w:r w:rsidRPr="008A50E2">
        <w:rPr>
          <w:rFonts w:eastAsiaTheme="minorEastAsia"/>
          <w:vertAlign w:val="superscript"/>
        </w:rPr>
        <w:t>.</w:t>
      </w:r>
      <w:r w:rsidRPr="008A50E2">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8</m:t>
            </m:r>
          </m:sup>
        </m:sSup>
        <m:r>
          <w:rPr>
            <w:rFonts w:ascii="Cambria Math" w:eastAsiaTheme="minorEastAsia" w:hAnsi="Cambria Math"/>
          </w:rPr>
          <m:t>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m:t>
            </m:r>
          </m:sup>
        </m:sSup>
        <m:r>
          <w:rPr>
            <w:rFonts w:ascii="Cambria Math" w:eastAsiaTheme="minorEastAsia" w:hAnsi="Cambria Math"/>
          </w:rPr>
          <m:t>x</m:t>
        </m:r>
      </m:oMath>
    </w:p>
    <w:p w14:paraId="6BF96A6C" w14:textId="77777777" w:rsidR="00594793" w:rsidRPr="008A50E2" w:rsidRDefault="00594793" w:rsidP="00594793">
      <w:pPr>
        <w:rPr>
          <w:rFonts w:eastAsiaTheme="minorEastAsia"/>
        </w:rPr>
      </w:pPr>
      <w:r w:rsidRPr="008A50E2">
        <w:rPr>
          <w:rFonts w:eastAsiaTheme="minorEastAsia"/>
        </w:rPr>
        <w:tab/>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y-y1​</m:t>
                </m:r>
              </m:e>
            </m:d>
          </m:e>
          <m:sup>
            <m:r>
              <w:rPr>
                <w:rFonts w:ascii="Cambria Math" w:eastAsiaTheme="minorEastAsia" w:hAnsi="Cambria Math"/>
              </w:rPr>
              <m:t>8</m:t>
            </m:r>
          </m:sup>
        </m:sSup>
      </m:oMath>
    </w:p>
    <w:p w14:paraId="5A749B2F"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t xml:space="preserv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den>
            </m:f>
          </m:e>
        </m:d>
        <m:r>
          <w:rPr>
            <w:rFonts w:ascii="Cambria Math" w:eastAsiaTheme="minorEastAsia" w:hAnsi="Cambria Math"/>
          </w:rPr>
          <m:t>- 8</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den>
            </m:f>
          </m:e>
        </m:d>
        <m:r>
          <w:rPr>
            <w:rFonts w:ascii="Cambria Math" w:eastAsiaTheme="minorEastAsia" w:hAnsi="Cambria Math"/>
          </w:rPr>
          <m:t>+ 28</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den>
            </m:f>
          </m:e>
        </m:d>
        <m:r>
          <w:rPr>
            <w:rFonts w:ascii="Cambria Math" w:eastAsiaTheme="minorEastAsia" w:hAnsi="Cambria Math"/>
          </w:rPr>
          <m:t>- 56</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e>
        </m:d>
        <m:r>
          <w:rPr>
            <w:rFonts w:ascii="Cambria Math" w:eastAsiaTheme="minorEastAsia" w:hAnsi="Cambria Math"/>
          </w:rPr>
          <m:t>+ 70</m:t>
        </m:r>
      </m:oMath>
    </w:p>
    <w:p w14:paraId="46722DEB" w14:textId="77777777" w:rsidR="00594793" w:rsidRPr="008A50E2" w:rsidRDefault="00594793" w:rsidP="00594793">
      <w:pPr>
        <w:rPr>
          <w:rFonts w:eastAsiaTheme="minorEastAsia"/>
        </w:rPr>
      </w:pPr>
      <w:r w:rsidRPr="008A50E2">
        <w:rPr>
          <w:rFonts w:eastAsiaTheme="minorEastAsia"/>
        </w:rPr>
        <w:tab/>
        <w:t xml:space="preserve">= </w:t>
      </w:r>
      <m:oMath>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8x</m:t>
            </m:r>
          </m:e>
        </m:func>
        <m:r>
          <w:rPr>
            <w:rFonts w:ascii="Cambria Math" w:eastAsiaTheme="minorEastAsia" w:hAnsi="Cambria Math"/>
          </w:rPr>
          <m:t>- 8⋅2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6x</m:t>
            </m:r>
          </m:e>
        </m:func>
        <m:r>
          <w:rPr>
            <w:rFonts w:ascii="Cambria Math" w:eastAsiaTheme="minorEastAsia" w:hAnsi="Cambria Math"/>
          </w:rPr>
          <m:t>+ 28⋅2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4x</m:t>
            </m:r>
          </m:e>
        </m:func>
        <m:r>
          <w:rPr>
            <w:rFonts w:ascii="Cambria Math" w:eastAsiaTheme="minorEastAsia" w:hAnsi="Cambria Math"/>
          </w:rPr>
          <m:t>- 56⋅2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2x</m:t>
            </m:r>
          </m:e>
        </m:func>
        <m:r>
          <w:rPr>
            <w:rFonts w:ascii="Cambria Math" w:eastAsiaTheme="minorEastAsia" w:hAnsi="Cambria Math"/>
          </w:rPr>
          <m:t>+ 70</m:t>
        </m:r>
      </m:oMath>
    </w:p>
    <w:p w14:paraId="25587407" w14:textId="77777777" w:rsidR="00594793" w:rsidRPr="008A50E2" w:rsidRDefault="00594793" w:rsidP="00594793">
      <w:pPr>
        <w:rPr>
          <w:rFonts w:eastAsiaTheme="minorEastAsia"/>
        </w:rPr>
      </w:pPr>
      <w:r w:rsidRPr="008A50E2">
        <w:rPr>
          <w:rFonts w:eastAsiaTheme="minorEastAsia"/>
        </w:rPr>
        <w:tab/>
        <w:t>.</w:t>
      </w:r>
      <w:r w:rsidRPr="008A50E2">
        <w:rPr>
          <w:rFonts w:eastAsiaTheme="minorEastAsia"/>
          <w:vertAlign w:val="superscript"/>
        </w:rPr>
        <w:t>.</w:t>
      </w:r>
      <w:r w:rsidRPr="008A50E2">
        <w:rPr>
          <w:rFonts w:eastAsiaTheme="minorEastAsia"/>
        </w:rPr>
        <w:t xml:space="preserve">. </w:t>
      </w:r>
      <m:oMath>
        <m:r>
          <w:rPr>
            <w:rFonts w:ascii="Cambria Math" w:eastAsiaTheme="minorEastAsia" w:hAnsi="Cambria Math"/>
          </w:rPr>
          <m:t>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m:t>
            </m:r>
          </m:sup>
        </m:sSup>
        <m:r>
          <w:rPr>
            <w:rFonts w:ascii="Cambria Math" w:eastAsiaTheme="minorEastAsia" w:hAnsi="Cambria Math"/>
          </w:rPr>
          <m:t xml:space="preserve">x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8x</m:t>
                </m:r>
              </m:e>
            </m:func>
            <m:r>
              <w:rPr>
                <w:rFonts w:ascii="Cambria Math" w:eastAsiaTheme="minorEastAsia" w:hAnsi="Cambria Math"/>
              </w:rPr>
              <m:t>- 8</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6x</m:t>
                </m:r>
              </m:e>
            </m:func>
            <m:r>
              <w:rPr>
                <w:rFonts w:ascii="Cambria Math" w:eastAsiaTheme="minorEastAsia" w:hAnsi="Cambria Math"/>
              </w:rPr>
              <m:t>+ 28</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4x</m:t>
                </m:r>
              </m:e>
            </m:func>
            <m:r>
              <w:rPr>
                <w:rFonts w:ascii="Cambria Math" w:eastAsiaTheme="minorEastAsia" w:hAnsi="Cambria Math"/>
              </w:rPr>
              <m:t>- 56</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2x</m:t>
                </m:r>
              </m:e>
            </m:func>
            <m:r>
              <w:rPr>
                <w:rFonts w:ascii="Cambria Math" w:eastAsiaTheme="minorEastAsia" w:hAnsi="Cambria Math"/>
              </w:rPr>
              <m:t>+ 35</m:t>
            </m:r>
          </m:e>
        </m:d>
      </m:oMath>
    </w:p>
    <w:p w14:paraId="4D67FA59" w14:textId="77777777" w:rsidR="00594793" w:rsidRPr="008A50E2" w:rsidRDefault="00594793" w:rsidP="00594793">
      <w:pPr>
        <w:rPr>
          <w:rFonts w:eastAsiaTheme="minorEastAsia"/>
        </w:rPr>
      </w:pPr>
      <w:r w:rsidRPr="008A50E2">
        <w:rPr>
          <w:rFonts w:eastAsiaTheme="minorEastAsia"/>
        </w:rPr>
        <w:t>.</w:t>
      </w:r>
      <w:r w:rsidRPr="008A50E2">
        <w:rPr>
          <w:rFonts w:eastAsiaTheme="minorEastAsia"/>
          <w:vertAlign w:val="superscript"/>
        </w:rPr>
        <w:t>.</w:t>
      </w:r>
      <w:r w:rsidRPr="008A50E2">
        <w:rPr>
          <w:rFonts w:eastAsiaTheme="minorEastAsia"/>
        </w:rPr>
        <w:t xml:space="preserve">. </w:t>
      </w:r>
      <m:oMath>
        <m:r>
          <w:rPr>
            <w:rFonts w:ascii="Cambria Math" w:eastAsiaTheme="minorEastAsia" w:hAnsi="Cambria Math"/>
          </w:rPr>
          <m:t>∫si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m:t>
            </m:r>
          </m:sup>
        </m:sSup>
        <m:r>
          <w:rPr>
            <w:rFonts w:ascii="Cambria Math" w:eastAsiaTheme="minorEastAsia" w:hAnsi="Cambria Math"/>
          </w:rPr>
          <m:t xml:space="preserve">x dx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8x</m:t>
                </m:r>
              </m:e>
            </m:func>
            <m:r>
              <w:rPr>
                <w:rFonts w:ascii="Cambria Math" w:eastAsiaTheme="minorEastAsia" w:hAnsi="Cambria Math"/>
              </w:rPr>
              <m:t>- 8</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6x</m:t>
                </m:r>
              </m:e>
            </m:func>
            <m:r>
              <w:rPr>
                <w:rFonts w:ascii="Cambria Math" w:eastAsiaTheme="minorEastAsia" w:hAnsi="Cambria Math"/>
              </w:rPr>
              <m:t>+ 28</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4x</m:t>
                </m:r>
              </m:e>
            </m:func>
            <m:r>
              <w:rPr>
                <w:rFonts w:ascii="Cambria Math" w:eastAsiaTheme="minorEastAsia" w:hAnsi="Cambria Math"/>
              </w:rPr>
              <m:t>- 56</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2x</m:t>
                </m:r>
              </m:e>
            </m:func>
            <m:r>
              <w:rPr>
                <w:rFonts w:ascii="Cambria Math" w:eastAsiaTheme="minorEastAsia" w:hAnsi="Cambria Math"/>
              </w:rPr>
              <m:t>+ 35</m:t>
            </m:r>
          </m:e>
        </m:d>
        <m:r>
          <w:rPr>
            <w:rFonts w:ascii="Cambria Math" w:eastAsiaTheme="minorEastAsia" w:hAnsi="Cambria Math"/>
          </w:rPr>
          <m:t>dx</m:t>
        </m:r>
      </m:oMath>
    </w:p>
    <w:p w14:paraId="28FBFEF3" w14:textId="77777777" w:rsidR="00594793" w:rsidRPr="008A50E2" w:rsidRDefault="00594793" w:rsidP="00594793">
      <w:pPr>
        <w:rPr>
          <w:rFonts w:eastAsiaTheme="minorEastAsia"/>
        </w:rPr>
      </w:pPr>
      <w:r w:rsidRPr="008A50E2">
        <w:rPr>
          <w:rFonts w:eastAsiaTheme="minorEastAsia"/>
        </w:rPr>
        <w:tab/>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den>
            </m:f>
          </m:e>
        </m:d>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8x</m:t>
                        </m:r>
                      </m:e>
                    </m:func>
                  </m:num>
                  <m:den>
                    <m:r>
                      <w:rPr>
                        <w:rFonts w:ascii="Cambria Math" w:eastAsiaTheme="minorEastAsia" w:hAnsi="Cambria Math"/>
                      </w:rPr>
                      <m:t>8</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6x</m:t>
                        </m:r>
                      </m:e>
                    </m:func>
                  </m:num>
                  <m:den>
                    <m:r>
                      <w:rPr>
                        <w:rFonts w:ascii="Cambria Math" w:eastAsiaTheme="minorEastAsia" w:hAnsi="Cambria Math"/>
                      </w:rPr>
                      <m:t>6</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28</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4x</m:t>
                        </m:r>
                      </m:e>
                    </m:func>
                  </m:num>
                  <m:den>
                    <m:r>
                      <w:rPr>
                        <w:rFonts w:ascii="Cambria Math" w:eastAsiaTheme="minorEastAsia" w:hAnsi="Cambria Math"/>
                      </w:rPr>
                      <m:t>4</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56</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2x</m:t>
                        </m:r>
                      </m:e>
                    </m:func>
                  </m:num>
                  <m:den>
                    <m:r>
                      <w:rPr>
                        <w:rFonts w:ascii="Cambria Math" w:eastAsiaTheme="minorEastAsia" w:hAnsi="Cambria Math"/>
                      </w:rPr>
                      <m:t>2</m:t>
                    </m:r>
                  </m:den>
                </m:f>
              </m:e>
            </m:d>
            <m:r>
              <w:rPr>
                <w:rFonts w:ascii="Cambria Math" w:eastAsiaTheme="minorEastAsia" w:hAnsi="Cambria Math"/>
              </w:rPr>
              <m:t xml:space="preserve">+ 35x </m:t>
            </m:r>
          </m:e>
        </m:d>
      </m:oMath>
    </w:p>
    <w:p w14:paraId="66708937" w14:textId="77777777" w:rsidR="00594793" w:rsidRPr="008A50E2" w:rsidRDefault="00594793" w:rsidP="00594793">
      <w:pPr>
        <w:rPr>
          <w:rFonts w:eastAsiaTheme="minorEastAsia"/>
        </w:rPr>
      </w:pPr>
      <w:r w:rsidRPr="008A50E2">
        <w:rPr>
          <w:rFonts w:eastAsiaTheme="minorEastAsia"/>
        </w:rPr>
        <w:tab/>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den>
            </m:f>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⅛</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8x</m:t>
                </m:r>
              </m:e>
            </m:func>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6x</m:t>
                </m:r>
              </m:e>
            </m:func>
            <m:r>
              <w:rPr>
                <w:rFonts w:ascii="Cambria Math" w:eastAsiaTheme="minorEastAsia" w:hAnsi="Cambria Math"/>
              </w:rPr>
              <m:t>+ 7</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4x</m:t>
                </m:r>
              </m:e>
            </m:func>
            <m:r>
              <w:rPr>
                <w:rFonts w:ascii="Cambria Math" w:eastAsiaTheme="minorEastAsia" w:hAnsi="Cambria Math"/>
              </w:rPr>
              <m:t>- 28</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2x</m:t>
                </m:r>
              </m:e>
            </m:func>
            <m:r>
              <w:rPr>
                <w:rFonts w:ascii="Cambria Math" w:eastAsiaTheme="minorEastAsia" w:hAnsi="Cambria Math"/>
              </w:rPr>
              <m:t>+ 35x</m:t>
            </m:r>
          </m:e>
        </m:d>
        <m:r>
          <w:rPr>
            <w:rFonts w:ascii="Cambria Math" w:eastAsiaTheme="minorEastAsia" w:hAnsi="Cambria Math"/>
          </w:rPr>
          <m:t>.</m:t>
        </m:r>
      </m:oMath>
    </w:p>
    <w:p w14:paraId="064CF420" w14:textId="77777777" w:rsidR="00594793" w:rsidRPr="008A50E2" w:rsidRDefault="00594793" w:rsidP="00594793">
      <w:pPr>
        <w:rPr>
          <w:rFonts w:eastAsiaTheme="minorEastAsia"/>
        </w:rPr>
      </w:pPr>
      <w:r w:rsidRPr="008A50E2">
        <w:rPr>
          <w:rFonts w:eastAsiaTheme="minorEastAsia"/>
          <w:b/>
          <w:bCs/>
        </w:rPr>
        <w:t>Note 2</w:t>
      </w:r>
      <w:r w:rsidRPr="008A50E2">
        <w:rPr>
          <w:rFonts w:eastAsiaTheme="minorEastAsia"/>
        </w:rPr>
        <w:t>. When the index is an odd positive integer, then also we can first express the function in terms of multiple angles and then integrate it; but in this case, it is better to adopt the method shown above in (A).</w:t>
      </w:r>
    </w:p>
    <w:p w14:paraId="513E2DBD" w14:textId="77777777" w:rsidR="00594793" w:rsidRPr="008A50E2" w:rsidRDefault="00594793" w:rsidP="00594793">
      <w:pPr>
        <w:rPr>
          <w:rFonts w:eastAsiaTheme="minorEastAsia"/>
        </w:rPr>
      </w:pPr>
      <w:r w:rsidRPr="008A50E2">
        <w:rPr>
          <w:rFonts w:eastAsiaTheme="minorEastAsia"/>
        </w:rPr>
        <w:t xml:space="preserve">Thus, </w:t>
      </w:r>
      <m:oMath>
        <m:r>
          <w:rPr>
            <w:rFonts w:ascii="Cambria Math" w:eastAsiaTheme="minorEastAsia" w:hAnsi="Cambria Math"/>
          </w:rPr>
          <m:t>∫si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 xml:space="preserve">x dx = </m:t>
        </m:r>
        <m:nary>
          <m:naryPr>
            <m:subHide m:val="1"/>
            <m:supHide m:val="1"/>
            <m:ctrlPr>
              <w:rPr>
                <w:rFonts w:ascii="Cambria Math" w:eastAsiaTheme="minorEastAsia" w:hAnsi="Cambria Math"/>
                <w:i/>
              </w:rPr>
            </m:ctrlPr>
          </m:naryPr>
          <m:sub/>
          <m:sup/>
          <m:e>
            <m:r>
              <w:rPr>
                <w:rFonts w:ascii="Cambria Math" w:eastAsiaTheme="minorEastAsia" w:hAnsi="Cambria Math"/>
              </w:rPr>
              <m:t>¼</m:t>
            </m:r>
          </m:e>
        </m:nary>
        <m:d>
          <m:dPr>
            <m:ctrlPr>
              <w:rPr>
                <w:rFonts w:ascii="Cambria Math" w:eastAsiaTheme="minorEastAsia" w:hAnsi="Cambria Math"/>
                <w:i/>
              </w:rPr>
            </m:ctrlPr>
          </m:dPr>
          <m:e>
            <m:r>
              <w:rPr>
                <w:rFonts w:ascii="Cambria Math" w:eastAsiaTheme="minorEastAsia" w:hAnsi="Cambria Math"/>
              </w:rPr>
              <m:t>3</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3x</m:t>
                </m:r>
              </m:e>
            </m:func>
          </m:e>
        </m:d>
        <m:r>
          <w:rPr>
            <w:rFonts w:ascii="Cambria Math" w:eastAsiaTheme="minorEastAsia" w:hAnsi="Cambria Math"/>
          </w:rPr>
          <m:t>dx = -¾</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e>
        </m:d>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3x</m:t>
            </m:r>
          </m:e>
        </m:func>
      </m:oMath>
      <w:r w:rsidRPr="008A50E2">
        <w:rPr>
          <w:rFonts w:eastAsiaTheme="minorEastAsia"/>
        </w:rPr>
        <w:t>.</w:t>
      </w:r>
    </w:p>
    <w:p w14:paraId="596D9BC0" w14:textId="77777777" w:rsidR="00594793" w:rsidRPr="008A50E2" w:rsidRDefault="00594793" w:rsidP="00594793">
      <w:pPr>
        <w:rPr>
          <w:rFonts w:eastAsiaTheme="minorEastAsia"/>
          <w:b/>
          <w:bCs/>
        </w:rPr>
      </w:pPr>
      <w:r w:rsidRPr="008A50E2">
        <w:rPr>
          <w:rFonts w:eastAsiaTheme="minorEastAsia"/>
          <w:b/>
          <w:bCs/>
        </w:rPr>
        <w:t>4</w:t>
      </w:r>
      <w:r w:rsidRPr="008A50E2">
        <w:rPr>
          <w:rFonts w:eastAsiaTheme="minorEastAsia"/>
          <w:b/>
          <w:bCs/>
          <w:vertAlign w:val="superscript"/>
        </w:rPr>
        <w:t>.</w:t>
      </w:r>
      <w:r w:rsidRPr="008A50E2">
        <w:rPr>
          <w:rFonts w:eastAsiaTheme="minorEastAsia"/>
          <w:b/>
          <w:bCs/>
        </w:rPr>
        <w:t>4. Products of positive integral powers of sine and cosine.</w:t>
      </w:r>
    </w:p>
    <w:p w14:paraId="5CFD0AC3" w14:textId="77777777" w:rsidR="00594793" w:rsidRPr="008A50E2" w:rsidRDefault="00594793" w:rsidP="00594793">
      <w:pPr>
        <w:rPr>
          <w:rFonts w:eastAsiaTheme="minorEastAsia"/>
        </w:rPr>
      </w:pPr>
      <w:r w:rsidRPr="008A50E2">
        <w:rPr>
          <w:rFonts w:eastAsiaTheme="minorEastAsia"/>
        </w:rPr>
        <w:t xml:space="preserve">Any product of the form </w:t>
      </w:r>
      <m:oMath>
        <m:func>
          <m:funcPr>
            <m:ctrlPr>
              <w:rPr>
                <w:rFonts w:ascii="Cambria Math" w:eastAsiaTheme="minorEastAsia" w:hAnsi="Cambria Math"/>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p</m:t>
                </m:r>
                <m:ctrlPr>
                  <w:rPr>
                    <w:rFonts w:ascii="Cambria Math" w:eastAsiaTheme="minorEastAsia" w:hAnsi="Cambria Math"/>
                  </w:rPr>
                </m:ctrlPr>
              </m:sup>
            </m:sSup>
            <m:ctrlPr>
              <w:rPr>
                <w:rFonts w:ascii="Cambria Math" w:eastAsiaTheme="minorEastAsia" w:hAnsi="Cambria Math"/>
                <w:i/>
              </w:rPr>
            </m:ctrlPr>
          </m:fName>
          <m:e>
            <m:r>
              <w:rPr>
                <w:rFonts w:ascii="Cambria Math" w:eastAsiaTheme="minorEastAsia" w:hAnsi="Cambria Math"/>
              </w:rPr>
              <m:t>x</m:t>
            </m:r>
            <m:ctrlPr>
              <w:rPr>
                <w:rFonts w:ascii="Cambria Math" w:eastAsiaTheme="minorEastAsia" w:hAnsi="Cambria Math"/>
                <w:i/>
              </w:rPr>
            </m:ctrlPr>
          </m:e>
        </m:func>
        <m:func>
          <m:funcPr>
            <m:ctrlPr>
              <w:rPr>
                <w:rFonts w:ascii="Cambria Math" w:eastAsiaTheme="minorEastAsia" w:hAnsi="Cambria Math"/>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q</m:t>
                </m:r>
                <m:ctrlPr>
                  <w:rPr>
                    <w:rFonts w:ascii="Cambria Math" w:eastAsiaTheme="minorEastAsia" w:hAnsi="Cambria Math"/>
                  </w:rPr>
                </m:ctrlPr>
              </m:sup>
            </m:sSup>
            <m:ctrlPr>
              <w:rPr>
                <w:rFonts w:ascii="Cambria Math" w:eastAsiaTheme="minorEastAsia" w:hAnsi="Cambria Math"/>
                <w:i/>
              </w:rPr>
            </m:ctrlPr>
          </m:fName>
          <m:e>
            <m:r>
              <w:rPr>
                <w:rFonts w:ascii="Cambria Math" w:eastAsiaTheme="minorEastAsia" w:hAnsi="Cambria Math"/>
              </w:rPr>
              <m:t>x</m:t>
            </m:r>
            <m:ctrlPr>
              <w:rPr>
                <w:rFonts w:ascii="Cambria Math" w:eastAsiaTheme="minorEastAsia" w:hAnsi="Cambria Math"/>
                <w:i/>
              </w:rPr>
            </m:ctrlPr>
          </m:e>
        </m:func>
      </m:oMath>
      <w:r w:rsidRPr="008A50E2">
        <w:rPr>
          <w:rFonts w:eastAsiaTheme="minorEastAsia"/>
        </w:rPr>
        <w:t xml:space="preserve"> admits of immediate integration as in Sec A, Art. 4</w:t>
      </w:r>
      <w:r w:rsidRPr="008A50E2">
        <w:rPr>
          <w:rFonts w:ascii="Cambria Math" w:eastAsiaTheme="minorEastAsia" w:hAnsi="Cambria Math" w:cs="Cambria Math"/>
        </w:rPr>
        <w:t>⋅</w:t>
      </w:r>
      <w:r w:rsidRPr="008A50E2">
        <w:rPr>
          <w:rFonts w:eastAsiaTheme="minorEastAsia"/>
        </w:rPr>
        <w:t xml:space="preserve">3, whenever </w:t>
      </w:r>
      <w:r w:rsidRPr="008A50E2">
        <w:rPr>
          <w:rFonts w:eastAsiaTheme="minorEastAsia"/>
          <w:i/>
          <w:iCs/>
        </w:rPr>
        <w:t>either p or q</w:t>
      </w:r>
      <w:r w:rsidRPr="008A50E2">
        <w:rPr>
          <w:rFonts w:eastAsiaTheme="minorEastAsia"/>
        </w:rPr>
        <w:t xml:space="preserve"> is a positive odd integer, whatever the other may be. But when </w:t>
      </w:r>
      <w:r w:rsidRPr="008A50E2">
        <w:rPr>
          <w:rFonts w:eastAsiaTheme="minorEastAsia"/>
          <w:i/>
          <w:iCs/>
        </w:rPr>
        <w:t>both p and q are positive even indices</w:t>
      </w:r>
      <w:r w:rsidRPr="008A50E2">
        <w:rPr>
          <w:rFonts w:eastAsiaTheme="minorEastAsia"/>
        </w:rPr>
        <w:t xml:space="preserve">, we may first express the </w:t>
      </w:r>
      <w:r w:rsidRPr="008A50E2">
        <w:rPr>
          <w:rFonts w:eastAsiaTheme="minorEastAsia"/>
        </w:rPr>
        <w:lastRenderedPageBreak/>
        <w:t xml:space="preserve">function as the sum of a series of sines or cosines of multiples of </w:t>
      </w:r>
      <w:r w:rsidRPr="008A50E2">
        <w:rPr>
          <w:rFonts w:eastAsiaTheme="minorEastAsia"/>
          <w:i/>
          <w:iCs/>
        </w:rPr>
        <w:t>x</w:t>
      </w:r>
      <w:r w:rsidRPr="008A50E2">
        <w:rPr>
          <w:rFonts w:eastAsiaTheme="minorEastAsia"/>
        </w:rPr>
        <w:t xml:space="preserve"> as in Sec. B, Art. 4</w:t>
      </w:r>
      <w:r w:rsidRPr="008A50E2">
        <w:rPr>
          <w:rFonts w:ascii="Cambria Math" w:eastAsiaTheme="minorEastAsia" w:hAnsi="Cambria Math" w:cs="Cambria Math"/>
        </w:rPr>
        <w:t>⋅</w:t>
      </w:r>
      <w:r w:rsidRPr="008A50E2">
        <w:rPr>
          <w:rFonts w:eastAsiaTheme="minorEastAsia"/>
        </w:rPr>
        <w:t>3, and then integrate it.</w:t>
      </w:r>
    </w:p>
    <w:p w14:paraId="7292B7E6" w14:textId="77777777" w:rsidR="00594793" w:rsidRPr="008A50E2" w:rsidRDefault="00594793" w:rsidP="00594793">
      <w:pPr>
        <w:rPr>
          <w:rFonts w:eastAsiaTheme="minorEastAsia"/>
          <w:b/>
          <w:bCs/>
        </w:rPr>
      </w:pPr>
      <w:r w:rsidRPr="008A50E2">
        <w:rPr>
          <w:rFonts w:eastAsiaTheme="minorEastAsia"/>
          <w:b/>
          <w:bCs/>
        </w:rPr>
        <w:t>Ex. (</w:t>
      </w:r>
      <w:proofErr w:type="spellStart"/>
      <w:r w:rsidRPr="008A50E2">
        <w:rPr>
          <w:rFonts w:eastAsiaTheme="minorEastAsia"/>
          <w:b/>
          <w:bCs/>
        </w:rPr>
        <w:t>i</w:t>
      </w:r>
      <w:proofErr w:type="spellEnd"/>
      <w:r w:rsidRPr="008A50E2">
        <w:rPr>
          <w:rFonts w:eastAsiaTheme="minorEastAsia"/>
          <w:b/>
          <w:bCs/>
        </w:rPr>
        <w:t xml:space="preserve">) Integrate </w:t>
      </w:r>
      <m:oMath>
        <m:nary>
          <m:naryPr>
            <m:subHide m:val="1"/>
            <m:supHide m:val="1"/>
            <m:ctrlPr>
              <w:rPr>
                <w:rFonts w:ascii="Cambria Math" w:eastAsiaTheme="minorEastAsia" w:hAnsi="Cambria Math"/>
                <w:b/>
                <w:bCs/>
                <w:i/>
              </w:rPr>
            </m:ctrlPr>
          </m:naryPr>
          <m:sub/>
          <m:sup/>
          <m:e>
            <m:r>
              <m:rPr>
                <m:sty m:val="bi"/>
              </m:rPr>
              <w:rPr>
                <w:rFonts w:ascii="Cambria Math" w:eastAsiaTheme="minorEastAsia" w:hAnsi="Cambria Math"/>
              </w:rPr>
              <m:t>si</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x</m:t>
            </m:r>
          </m:e>
        </m:nary>
        <m:r>
          <m:rPr>
            <m:sty m:val="bi"/>
          </m:rPr>
          <w:rPr>
            <w:rFonts w:ascii="Cambria Math" w:eastAsiaTheme="minorEastAsia" w:hAnsi="Cambria Math"/>
          </w:rPr>
          <m:t>co</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5</m:t>
            </m:r>
          </m:sup>
        </m:sSup>
        <m:r>
          <m:rPr>
            <m:sty m:val="bi"/>
          </m:rPr>
          <w:rPr>
            <w:rFonts w:ascii="Cambria Math" w:eastAsiaTheme="minorEastAsia" w:hAnsi="Cambria Math"/>
          </w:rPr>
          <m:t>x dx.</m:t>
        </m:r>
      </m:oMath>
    </w:p>
    <w:p w14:paraId="01A5E353" w14:textId="77777777" w:rsidR="00594793" w:rsidRPr="008A50E2" w:rsidRDefault="00594793" w:rsidP="00594793">
      <w:pPr>
        <w:rPr>
          <w:rFonts w:eastAsiaTheme="minorEastAsia"/>
        </w:rPr>
      </w:pPr>
      <w:r w:rsidRPr="008A50E2">
        <w:rPr>
          <w:rFonts w:eastAsiaTheme="minorEastAsia"/>
        </w:rPr>
        <w:t xml:space="preserve">I = </w:t>
      </w:r>
      <m:oMath>
        <m:r>
          <w:rPr>
            <w:rFonts w:ascii="Cambria Math" w:eastAsiaTheme="minorEastAsia" w:hAnsi="Cambria Math"/>
          </w:rPr>
          <m:t>∫sin²x cos⁴x cos x dx</m:t>
        </m:r>
      </m:oMath>
      <w:r w:rsidRPr="008A50E2">
        <w:rPr>
          <w:rFonts w:eastAsiaTheme="minorEastAsia"/>
        </w:rPr>
        <w:t xml:space="preserve"> </w:t>
      </w:r>
    </w:p>
    <w:p w14:paraId="540EA8DD" w14:textId="77777777" w:rsidR="00594793" w:rsidRPr="008A50E2" w:rsidRDefault="00594793" w:rsidP="00594793">
      <w:pPr>
        <w:rPr>
          <w:rFonts w:eastAsiaTheme="minorEastAsia"/>
        </w:rPr>
      </w:pPr>
      <w:r w:rsidRPr="008A50E2">
        <w:rPr>
          <w:rFonts w:eastAsiaTheme="minorEastAsia"/>
        </w:rPr>
        <w:t xml:space="preserve">= </w:t>
      </w:r>
      <m:oMath>
        <m:r>
          <w:rPr>
            <w:rFonts w:ascii="Cambria Math" w:eastAsiaTheme="minorEastAsia" w:hAnsi="Cambria Math"/>
          </w:rPr>
          <m:t>∫sin²x (1-sin²x)² d (sin x)</m:t>
        </m:r>
      </m:oMath>
      <w:r w:rsidRPr="008A50E2">
        <w:rPr>
          <w:rFonts w:eastAsiaTheme="minorEastAsia"/>
        </w:rPr>
        <w:t xml:space="preserve"> </w:t>
      </w:r>
    </w:p>
    <w:p w14:paraId="51710B97" w14:textId="77777777" w:rsidR="00594793" w:rsidRPr="008A50E2" w:rsidRDefault="00594793" w:rsidP="00594793">
      <w:pPr>
        <w:rPr>
          <w:rFonts w:eastAsiaTheme="minorEastAsia"/>
        </w:rPr>
      </w:pPr>
    </w:p>
    <w:p w14:paraId="78D674F9" w14:textId="77777777" w:rsidR="00594793" w:rsidRPr="008A50E2" w:rsidRDefault="00594793" w:rsidP="00594793">
      <w:pPr>
        <w:rPr>
          <w:rFonts w:eastAsiaTheme="minorEastAsia"/>
        </w:rPr>
      </w:pPr>
      <w:r w:rsidRPr="008A50E2">
        <w:rPr>
          <w:rFonts w:eastAsiaTheme="minorEastAsia"/>
        </w:rPr>
        <w:t xml:space="preserve">= </w:t>
      </w:r>
      <m:oMath>
        <m:r>
          <w:rPr>
            <w:rFonts w:ascii="Cambria Math" w:eastAsiaTheme="minorEastAsia" w:hAnsi="Cambria Math"/>
          </w:rPr>
          <m:t>∫z² (1-z²)² dz</m:t>
        </m:r>
      </m:oMath>
      <w:r w:rsidRPr="008A50E2">
        <w:rPr>
          <w:rFonts w:eastAsiaTheme="minorEastAsia"/>
        </w:rPr>
        <w:t xml:space="preserve">,    </w:t>
      </w:r>
      <w:r w:rsidRPr="008A50E2">
        <w:rPr>
          <w:rFonts w:eastAsiaTheme="minorEastAsia"/>
        </w:rPr>
        <w:tab/>
        <w:t xml:space="preserve">[ putting z=sin x ] </w:t>
      </w:r>
    </w:p>
    <w:p w14:paraId="56525B7B" w14:textId="77777777" w:rsidR="00594793" w:rsidRPr="008A50E2" w:rsidRDefault="00594793" w:rsidP="00594793">
      <w:pPr>
        <w:rPr>
          <w:rFonts w:eastAsiaTheme="minorEastAsia"/>
        </w:rPr>
      </w:pPr>
      <w:r w:rsidRPr="008A50E2">
        <w:rPr>
          <w:rFonts w:eastAsiaTheme="minorEastAsia"/>
        </w:rPr>
        <w:t xml:space="preserve">= </w:t>
      </w:r>
      <m:oMath>
        <m:r>
          <w:rPr>
            <w:rFonts w:ascii="Cambria Math" w:eastAsiaTheme="minorEastAsia" w:hAnsi="Cambria Math"/>
          </w:rPr>
          <m:t>∫(z²-2z⁴+z⁶) dz</m:t>
        </m:r>
      </m:oMath>
      <w:r w:rsidRPr="008A50E2">
        <w:rPr>
          <w:rFonts w:eastAsiaTheme="minorEastAsia"/>
        </w:rPr>
        <w:t xml:space="preserve"> </w:t>
      </w:r>
    </w:p>
    <w:p w14:paraId="308C7499" w14:textId="77777777" w:rsidR="00594793" w:rsidRPr="008A50E2" w:rsidRDefault="00594793" w:rsidP="00594793">
      <w:pPr>
        <w:rPr>
          <w:rFonts w:eastAsiaTheme="minorEastAsia"/>
        </w:rPr>
      </w:pPr>
      <w:r w:rsidRPr="008A50E2">
        <w:rPr>
          <w:rFonts w:eastAsiaTheme="minorEastAsia"/>
        </w:rPr>
        <w:t xml:space="preserve">= </w:t>
      </w:r>
      <m:oMath>
        <m:r>
          <w:rPr>
            <w:rFonts w:ascii="Cambria Math" w:eastAsiaTheme="minorEastAsia" w:hAnsi="Cambria Math"/>
          </w:rPr>
          <m:t>⅓</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 ⅖</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r>
          <w:rPr>
            <w:rFonts w:ascii="Cambria Math" w:eastAsiaTheme="minorEastAsia" w:hAnsi="Cambria Math"/>
          </w:rPr>
          <m:t>+ ⅓</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7</m:t>
            </m:r>
          </m:sup>
        </m:sSup>
      </m:oMath>
    </w:p>
    <w:p w14:paraId="1761CF2D" w14:textId="77777777" w:rsidR="00594793" w:rsidRPr="008A50E2" w:rsidRDefault="00594793" w:rsidP="00594793">
      <w:pPr>
        <w:rPr>
          <w:rFonts w:eastAsiaTheme="minorEastAsia"/>
        </w:rPr>
      </w:pPr>
      <w:r w:rsidRPr="008A50E2">
        <w:rPr>
          <w:rFonts w:eastAsiaTheme="minorEastAsia"/>
        </w:rPr>
        <w:t xml:space="preserve">= </w:t>
      </w:r>
      <m:oMath>
        <m:r>
          <w:rPr>
            <w:rFonts w:ascii="Cambria Math" w:eastAsiaTheme="minorEastAsia" w:hAnsi="Cambria Math"/>
          </w:rPr>
          <m:t>⅓ 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x - ⅖ 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r>
          <w:rPr>
            <w:rFonts w:ascii="Cambria Math" w:eastAsiaTheme="minorEastAsia" w:hAnsi="Cambria Math"/>
          </w:rPr>
          <m:t xml:space="preserve">x + </m:t>
        </m:r>
        <m:r>
          <w:rPr>
            <w:rFonts w:ascii="Cambria Math" w:eastAsiaTheme="minorEastAsia" w:hAnsi="Cambria Math" w:cs="Cambria Math"/>
          </w:rPr>
          <m:t>⅐</m:t>
        </m:r>
        <m:r>
          <w:rPr>
            <w:rFonts w:ascii="Cambria Math" w:eastAsiaTheme="minorEastAsia" w:hAnsi="Cambria Math"/>
          </w:rPr>
          <m:t xml:space="preserve"> 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7</m:t>
            </m:r>
          </m:sup>
        </m:sSup>
        <m:r>
          <w:rPr>
            <w:rFonts w:ascii="Cambria Math" w:eastAsiaTheme="minorEastAsia" w:hAnsi="Cambria Math"/>
          </w:rPr>
          <m:t>x.</m:t>
        </m:r>
      </m:oMath>
    </w:p>
    <w:p w14:paraId="1E55B0AA" w14:textId="77777777" w:rsidR="00594793" w:rsidRPr="008A50E2" w:rsidRDefault="00594793" w:rsidP="00594793">
      <w:pPr>
        <w:rPr>
          <w:rFonts w:eastAsiaTheme="minorEastAsia"/>
        </w:rPr>
      </w:pPr>
      <w:r w:rsidRPr="008A50E2">
        <w:rPr>
          <w:rFonts w:eastAsiaTheme="minorEastAsia"/>
          <w:b/>
          <w:bCs/>
        </w:rPr>
        <w:t>Note.</w:t>
      </w:r>
      <w:r w:rsidRPr="008A50E2">
        <w:rPr>
          <w:rFonts w:eastAsiaTheme="minorEastAsia"/>
        </w:rPr>
        <w:t xml:space="preserve"> The expression </w:t>
      </w:r>
      <m:oMath>
        <m:r>
          <w:rPr>
            <w:rFonts w:ascii="Cambria Math" w:eastAsiaTheme="minorEastAsia" w:hAnsi="Cambria Math"/>
          </w:rPr>
          <m:t>sin^p x cos^q</m:t>
        </m:r>
      </m:oMath>
      <w:r w:rsidRPr="008A50E2">
        <w:rPr>
          <w:rFonts w:eastAsiaTheme="minorEastAsia"/>
        </w:rPr>
        <w:t xml:space="preserve"> x also admits of immediate integration in terms of</w:t>
      </w:r>
      <w:r>
        <w:rPr>
          <w:rFonts w:eastAsiaTheme="minorEastAsia"/>
        </w:rPr>
        <w:t xml:space="preserve"> </w:t>
      </w:r>
      <m:oMath>
        <m:r>
          <m:rPr>
            <m:sty m:val="p"/>
          </m:rPr>
          <w:rPr>
            <w:rFonts w:ascii="Cambria Math" w:eastAsiaTheme="minorEastAsia" w:hAnsi="Cambria Math"/>
          </w:rPr>
          <m:t>tanx</m:t>
        </m:r>
      </m:oMath>
      <w:r w:rsidRPr="008A50E2">
        <w:rPr>
          <w:rFonts w:eastAsiaTheme="minorEastAsia"/>
        </w:rPr>
        <w:t xml:space="preserve"> or </w:t>
      </w:r>
      <m:oMath>
        <m:r>
          <m:rPr>
            <m:sty m:val="p"/>
          </m:rPr>
          <w:rPr>
            <w:rFonts w:ascii="Cambria Math" w:eastAsiaTheme="minorEastAsia" w:hAnsi="Cambria Math"/>
          </w:rPr>
          <m:t>cotx</m:t>
        </m:r>
      </m:oMath>
      <w:r>
        <w:rPr>
          <w:rFonts w:eastAsiaTheme="minorEastAsia"/>
        </w:rPr>
        <w:t xml:space="preserve"> </w:t>
      </w:r>
      <w:r w:rsidRPr="008A50E2">
        <w:rPr>
          <w:rFonts w:eastAsiaTheme="minorEastAsia"/>
        </w:rPr>
        <w:t xml:space="preserve">if </w:t>
      </w:r>
      <m:oMath>
        <m:r>
          <m:rPr>
            <m:sty m:val="p"/>
          </m:rPr>
          <w:rPr>
            <w:rFonts w:ascii="Cambria Math" w:eastAsiaTheme="minorEastAsia" w:hAnsi="Cambria Math"/>
          </w:rPr>
          <m:t xml:space="preserve">p+q </m:t>
        </m:r>
      </m:oMath>
      <w:r>
        <w:rPr>
          <w:rFonts w:eastAsiaTheme="minorEastAsia"/>
        </w:rPr>
        <w:t xml:space="preserve"> </w:t>
      </w:r>
      <w:r w:rsidRPr="008A50E2">
        <w:rPr>
          <w:rFonts w:eastAsiaTheme="minorEastAsia"/>
        </w:rPr>
        <w:t>be a negative even integer, whatever p and q may be.</w:t>
      </w:r>
      <w:r>
        <w:rPr>
          <w:rFonts w:eastAsiaTheme="minorEastAsia"/>
        </w:rPr>
        <w:t xml:space="preserve"> </w:t>
      </w:r>
      <w:r w:rsidRPr="008A50E2">
        <w:rPr>
          <w:rFonts w:eastAsiaTheme="minorEastAsia"/>
        </w:rPr>
        <w:t>In this case,</w:t>
      </w:r>
      <w:r>
        <w:rPr>
          <w:rFonts w:eastAsiaTheme="minorEastAsia"/>
        </w:rPr>
        <w:t xml:space="preserve"> </w:t>
      </w:r>
      <w:r w:rsidRPr="008A50E2">
        <w:rPr>
          <w:rFonts w:eastAsiaTheme="minorEastAsia"/>
        </w:rPr>
        <w:t>the best substitution is</w:t>
      </w:r>
      <w:r>
        <w:rPr>
          <w:rFonts w:eastAsiaTheme="minorEastAsia"/>
        </w:rPr>
        <w:t xml:space="preserve"> </w:t>
      </w:r>
      <m:oMath>
        <m:r>
          <m:rPr>
            <m:sty m:val="p"/>
          </m:rPr>
          <w:rPr>
            <w:rFonts w:ascii="Cambria Math" w:eastAsiaTheme="minorEastAsia" w:hAnsi="Cambria Math"/>
          </w:rPr>
          <m:t>tanx</m:t>
        </m:r>
      </m:oMath>
      <w:r w:rsidRPr="008A50E2">
        <w:rPr>
          <w:rFonts w:eastAsiaTheme="minorEastAsia"/>
        </w:rPr>
        <w:t xml:space="preserve"> or</w:t>
      </w:r>
      <w:r>
        <w:rPr>
          <w:rFonts w:eastAsiaTheme="minorEastAsia"/>
        </w:rPr>
        <w:t xml:space="preserve"> </w:t>
      </w:r>
      <m:oMath>
        <m:r>
          <m:rPr>
            <m:sty m:val="p"/>
          </m:rPr>
          <w:rPr>
            <w:rFonts w:ascii="Cambria Math" w:eastAsiaTheme="minorEastAsia" w:hAnsi="Cambria Math"/>
          </w:rPr>
          <m:t>cotx = z</m:t>
        </m:r>
      </m:oMath>
      <w:r>
        <w:rPr>
          <w:rFonts w:eastAsiaTheme="minorEastAsia"/>
        </w:rPr>
        <w:t xml:space="preserve"> </w:t>
      </w:r>
      <w:r w:rsidRPr="008A50E2">
        <w:rPr>
          <w:rFonts w:eastAsiaTheme="minorEastAsia"/>
        </w:rPr>
        <w:t>.</w:t>
      </w:r>
      <w:r>
        <w:rPr>
          <w:rFonts w:eastAsiaTheme="minorEastAsia"/>
        </w:rPr>
        <w:t xml:space="preserve"> </w:t>
      </w:r>
      <w:r w:rsidRPr="008A50E2">
        <w:rPr>
          <w:rFonts w:eastAsiaTheme="minorEastAsia"/>
        </w:rPr>
        <w:t xml:space="preserve">For other cases of </w:t>
      </w:r>
      <m:oMath>
        <m:r>
          <w:rPr>
            <w:rFonts w:ascii="Cambria Math" w:eastAsiaTheme="minorEastAsia" w:hAnsi="Cambria Math"/>
          </w:rPr>
          <m:t>sin^p x cos^q</m:t>
        </m:r>
      </m:oMath>
      <w:r w:rsidRPr="008A50E2">
        <w:rPr>
          <w:rFonts w:eastAsiaTheme="minorEastAsia"/>
        </w:rPr>
        <w:t xml:space="preserve"> x, a reduction formula is generally required. See 8</w:t>
      </w:r>
      <w:r w:rsidRPr="008A50E2">
        <w:rPr>
          <w:rFonts w:ascii="Cambria Math" w:eastAsiaTheme="minorEastAsia" w:hAnsi="Cambria Math" w:cs="Cambria Math"/>
        </w:rPr>
        <w:t>⋅</w:t>
      </w:r>
      <w:r w:rsidRPr="008A50E2">
        <w:rPr>
          <w:rFonts w:eastAsiaTheme="minorEastAsia"/>
        </w:rPr>
        <w:t>14–8</w:t>
      </w:r>
      <w:r w:rsidRPr="008A50E2">
        <w:rPr>
          <w:rFonts w:ascii="Cambria Math" w:eastAsiaTheme="minorEastAsia" w:hAnsi="Cambria Math" w:cs="Cambria Math"/>
        </w:rPr>
        <w:t>⋅</w:t>
      </w:r>
      <w:r w:rsidRPr="008A50E2">
        <w:rPr>
          <w:rFonts w:eastAsiaTheme="minorEastAsia"/>
        </w:rPr>
        <w:t>17.</w:t>
      </w:r>
    </w:p>
    <w:p w14:paraId="58672FE4" w14:textId="77777777" w:rsidR="00594793" w:rsidRPr="008A50E2" w:rsidRDefault="00594793" w:rsidP="00594793">
      <w:pPr>
        <w:rPr>
          <w:rFonts w:eastAsiaTheme="minorEastAsia"/>
        </w:rPr>
      </w:pPr>
      <w:r w:rsidRPr="008A50E2">
        <w:rPr>
          <w:rFonts w:eastAsiaTheme="minorEastAsia"/>
        </w:rPr>
        <w:t xml:space="preserve">Ex. (iii) Integrate </w:t>
      </w:r>
      <m:oMath>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6</m:t>
                        </m:r>
                      </m:sup>
                    </m:sSup>
                    <m:r>
                      <w:rPr>
                        <w:rFonts w:ascii="Cambria Math" w:eastAsiaTheme="minorEastAsia" w:hAnsi="Cambria Math"/>
                      </w:rPr>
                      <m:t>x</m:t>
                    </m:r>
                  </m:den>
                </m:f>
              </m:e>
            </m:d>
            <m:r>
              <w:rPr>
                <w:rFonts w:ascii="Cambria Math" w:eastAsiaTheme="minorEastAsia" w:hAnsi="Cambria Math"/>
              </w:rPr>
              <m:t>dx</m:t>
            </m:r>
          </m:e>
        </m:nary>
      </m:oMath>
      <w:r w:rsidRPr="008A50E2">
        <w:rPr>
          <w:rFonts w:eastAsiaTheme="minorEastAsia"/>
        </w:rPr>
        <w:t>.</w:t>
      </w:r>
    </w:p>
    <w:p w14:paraId="09A51845" w14:textId="77777777" w:rsidR="00594793" w:rsidRPr="008A50E2" w:rsidRDefault="00594793" w:rsidP="00594793">
      <w:pPr>
        <w:rPr>
          <w:rFonts w:eastAsiaTheme="minorEastAsia"/>
        </w:rPr>
      </w:pPr>
      <w:r w:rsidRPr="008A50E2">
        <w:rPr>
          <w:rFonts w:eastAsiaTheme="minorEastAsia"/>
        </w:rPr>
        <w:t xml:space="preserve">Here, </w:t>
      </w:r>
      <m:oMath>
        <m:r>
          <m:rPr>
            <m:sty m:val="p"/>
          </m:rPr>
          <w:rPr>
            <w:rFonts w:ascii="Cambria Math" w:eastAsiaTheme="minorEastAsia" w:hAnsi="Cambria Math"/>
          </w:rPr>
          <m:t xml:space="preserve">p+q </m:t>
        </m:r>
      </m:oMath>
      <w:r w:rsidRPr="008A50E2">
        <w:rPr>
          <w:rFonts w:eastAsiaTheme="minorEastAsia"/>
        </w:rPr>
        <w:t>= 2</w:t>
      </w:r>
      <w:r>
        <w:rPr>
          <w:rFonts w:eastAsiaTheme="minorEastAsia"/>
        </w:rPr>
        <w:t xml:space="preserve"> </w:t>
      </w:r>
      <w:r w:rsidRPr="008A50E2">
        <w:rPr>
          <w:rFonts w:eastAsiaTheme="minorEastAsia"/>
        </w:rPr>
        <w:t>-</w:t>
      </w:r>
      <w:r>
        <w:rPr>
          <w:rFonts w:eastAsiaTheme="minorEastAsia"/>
        </w:rPr>
        <w:t xml:space="preserve"> </w:t>
      </w:r>
      <w:r w:rsidRPr="008A50E2">
        <w:rPr>
          <w:rFonts w:eastAsiaTheme="minorEastAsia"/>
        </w:rPr>
        <w:t xml:space="preserve">6 = </w:t>
      </w:r>
      <w:r>
        <w:rPr>
          <w:rFonts w:eastAsiaTheme="minorEastAsia"/>
        </w:rPr>
        <w:t xml:space="preserve">- </w:t>
      </w:r>
      <w:r w:rsidRPr="008A50E2">
        <w:rPr>
          <w:rFonts w:eastAsiaTheme="minorEastAsia"/>
        </w:rPr>
        <w:t xml:space="preserve">4; </w:t>
      </w:r>
      <w:r w:rsidRPr="008A50E2">
        <w:rPr>
          <w:rFonts w:ascii="Cambria Math" w:eastAsiaTheme="minorEastAsia" w:hAnsi="Cambria Math" w:cs="Cambria Math"/>
        </w:rPr>
        <w:t>∴</w:t>
      </w:r>
      <w:r w:rsidRPr="008A50E2">
        <w:rPr>
          <w:rFonts w:eastAsiaTheme="minorEastAsia"/>
        </w:rPr>
        <w:t xml:space="preserve"> put tan x = z, then sec²x dx = dz.</w:t>
      </w:r>
    </w:p>
    <w:p w14:paraId="1DA0CBC3" w14:textId="77777777" w:rsidR="00594793" w:rsidRPr="008A50E2" w:rsidRDefault="00594793" w:rsidP="00594793">
      <w:pPr>
        <w:rPr>
          <w:rFonts w:eastAsiaTheme="minorEastAsia"/>
        </w:rPr>
      </w:pPr>
      <w:r w:rsidRPr="008A50E2">
        <w:rPr>
          <w:rFonts w:eastAsiaTheme="minorEastAsia"/>
        </w:rPr>
        <w:t xml:space="preserve">Now, </w:t>
      </w:r>
      <w:r w:rsidRPr="008A50E2">
        <w:rPr>
          <w:rFonts w:eastAsiaTheme="minorEastAsia"/>
        </w:rPr>
        <w:tab/>
      </w:r>
      <w:r w:rsidRPr="008A50E2">
        <w:rPr>
          <w:rFonts w:eastAsiaTheme="minorEastAsia"/>
        </w:rPr>
        <w:tab/>
        <w:t>I=</w:t>
      </w:r>
      <m:oMath>
        <m:r>
          <w:rPr>
            <w:rFonts w:ascii="Cambria Math" w:eastAsiaTheme="minorEastAsia" w:hAnsi="Cambria Math"/>
          </w:rPr>
          <m:t>∫tan2xsec4xdx</m:t>
        </m:r>
      </m:oMath>
    </w:p>
    <w:p w14:paraId="3CB5B043"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r>
          <w:rPr>
            <w:rFonts w:ascii="Cambria Math" w:eastAsiaTheme="minorEastAsia" w:hAnsi="Cambria Math"/>
          </w:rPr>
          <m:t>dz = ⅓</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 ⅕</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5</m:t>
            </m:r>
          </m:sup>
        </m:sSup>
      </m:oMath>
    </w:p>
    <w:p w14:paraId="2137CB90"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t xml:space="preserve">= </w:t>
      </w:r>
      <m:oMath>
        <m:r>
          <w:rPr>
            <w:rFonts w:ascii="Cambria Math" w:eastAsiaTheme="minorEastAsia" w:hAnsi="Cambria Math"/>
          </w:rPr>
          <m:t>⅓ 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x + ⅕ 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r>
          <w:rPr>
            <w:rFonts w:ascii="Cambria Math" w:eastAsiaTheme="minorEastAsia" w:hAnsi="Cambria Math"/>
          </w:rPr>
          <m:t>x.</m:t>
        </m:r>
      </m:oMath>
    </w:p>
    <w:p w14:paraId="74892941" w14:textId="77777777" w:rsidR="00594793" w:rsidRPr="008A50E2" w:rsidRDefault="00594793" w:rsidP="00594793">
      <w:pPr>
        <w:rPr>
          <w:rFonts w:eastAsiaTheme="minorEastAsia"/>
          <w:b/>
          <w:bCs/>
        </w:rPr>
      </w:pPr>
      <w:r w:rsidRPr="008A50E2">
        <w:rPr>
          <w:rFonts w:eastAsiaTheme="minorEastAsia"/>
          <w:b/>
          <w:bCs/>
        </w:rPr>
        <w:t>4.5. Integral powers of tangent and cotangent.</w:t>
      </w:r>
    </w:p>
    <w:p w14:paraId="4D008990" w14:textId="77777777" w:rsidR="00594793" w:rsidRPr="008A50E2" w:rsidRDefault="00594793" w:rsidP="00594793">
      <w:pPr>
        <w:rPr>
          <w:rFonts w:eastAsiaTheme="minorEastAsia"/>
        </w:rPr>
      </w:pPr>
      <w:r w:rsidRPr="008A50E2">
        <w:rPr>
          <w:rFonts w:eastAsiaTheme="minorEastAsia"/>
        </w:rPr>
        <w:t>Any integral powers of tangent and cotangent can be readily integrated. Thus,</w:t>
      </w:r>
    </w:p>
    <w:p w14:paraId="28AA4955" w14:textId="77777777" w:rsidR="00594793" w:rsidRPr="008A50E2" w:rsidRDefault="00594793" w:rsidP="00594793">
      <w:pPr>
        <w:numPr>
          <w:ilvl w:val="0"/>
          <w:numId w:val="3"/>
        </w:numPr>
        <w:rPr>
          <w:rFonts w:eastAsiaTheme="minorEastAsia"/>
          <w:b/>
          <w:bCs/>
        </w:rPr>
      </w:pPr>
      <m:oMath>
        <m:nary>
          <m:naryPr>
            <m:subHide m:val="1"/>
            <m:supHide m:val="1"/>
            <m:ctrlPr>
              <w:rPr>
                <w:rFonts w:ascii="Cambria Math" w:eastAsiaTheme="minorEastAsia" w:hAnsi="Cambria Math"/>
                <w:i/>
              </w:rPr>
            </m:ctrlPr>
          </m:naryPr>
          <m:sub/>
          <m:sup/>
          <m:e>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x</m:t>
            </m:r>
          </m:e>
        </m:nary>
        <m:r>
          <w:rPr>
            <w:rFonts w:ascii="Cambria Math" w:eastAsiaTheme="minorEastAsia" w:hAnsi="Cambria Math"/>
          </w:rPr>
          <m:t xml:space="preserve">dx = </m:t>
        </m:r>
        <m:nary>
          <m:naryP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r>
                  <w:rPr>
                    <w:rFonts w:ascii="Cambria Math" w:eastAsiaTheme="minorEastAsia" w:hAnsi="Cambria Math"/>
                  </w:rPr>
                  <m:t>x</m:t>
                </m:r>
              </m:e>
            </m:func>
          </m:e>
        </m:nary>
        <m:r>
          <w:rPr>
            <w:rFonts w:ascii="Cambria Math" w:eastAsiaTheme="minorEastAsia" w:hAnsi="Cambria Math"/>
          </w:rPr>
          <m:t>. 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x dx = </m:t>
        </m:r>
        <m:nary>
          <m:naryP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r>
                  <w:rPr>
                    <w:rFonts w:ascii="Cambria Math" w:eastAsiaTheme="minorEastAsia" w:hAnsi="Cambria Math"/>
                  </w:rPr>
                  <m:t>x</m:t>
                </m:r>
              </m:e>
            </m:func>
            <m:d>
              <m:dPr>
                <m:ctrlPr>
                  <w:rPr>
                    <w:rFonts w:ascii="Cambria Math" w:eastAsiaTheme="minorEastAsia" w:hAnsi="Cambria Math"/>
                    <w:i/>
                  </w:rPr>
                </m:ctrlPr>
              </m:dPr>
              <m:e>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x - 1</m:t>
                </m:r>
              </m:e>
            </m:d>
            <m:r>
              <w:rPr>
                <w:rFonts w:ascii="Cambria Math" w:eastAsiaTheme="minorEastAsia" w:hAnsi="Cambria Math"/>
              </w:rPr>
              <m:t>dx</m:t>
            </m:r>
          </m:e>
        </m:nary>
      </m:oMath>
    </w:p>
    <w:p w14:paraId="27CC0A90" w14:textId="77777777" w:rsidR="00594793" w:rsidRPr="008A50E2" w:rsidRDefault="00594793" w:rsidP="00594793">
      <w:pPr>
        <w:rPr>
          <w:rFonts w:eastAsiaTheme="minorEastAsia"/>
        </w:rPr>
      </w:pPr>
      <w:r w:rsidRPr="008A50E2">
        <w:rPr>
          <w:rFonts w:eastAsiaTheme="minorEastAsia"/>
        </w:rPr>
        <w:t xml:space="preserve">= </w:t>
      </w:r>
      <m:oMath>
        <m:nary>
          <m:naryP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d</m:t>
            </m:r>
          </m:e>
        </m:nary>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r>
                  <w:rPr>
                    <w:rFonts w:ascii="Cambria Math" w:eastAsiaTheme="minorEastAsia" w:hAnsi="Cambria Math"/>
                  </w:rPr>
                  <m:t>x</m:t>
                </m:r>
              </m:e>
            </m:func>
          </m:e>
        </m:d>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dx</m:t>
            </m:r>
          </m:e>
        </m:nary>
        <m:r>
          <w:rPr>
            <w:rFonts w:ascii="Cambria Math" w:eastAsiaTheme="minorEastAsia" w:hAnsi="Cambria Math"/>
          </w:rPr>
          <m:t>= ½ 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x -</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func>
              <m:funcPr>
                <m:ctrlPr>
                  <w:rPr>
                    <w:rFonts w:ascii="Cambria Math" w:eastAsiaTheme="minorEastAsia" w:hAnsi="Cambria Math"/>
                  </w:rPr>
                </m:ctrlPr>
              </m:funcPr>
              <m:fName>
                <m:r>
                  <m:rPr>
                    <m:sty m:val="p"/>
                  </m:rPr>
                  <w:rPr>
                    <w:rFonts w:ascii="Cambria Math" w:eastAsiaTheme="minorEastAsia" w:hAnsi="Cambria Math"/>
                  </w:rPr>
                  <m:t>sec</m:t>
                </m:r>
              </m:fName>
              <m:e>
                <m:r>
                  <w:rPr>
                    <w:rFonts w:ascii="Cambria Math" w:eastAsiaTheme="minorEastAsia" w:hAnsi="Cambria Math"/>
                  </w:rPr>
                  <m:t>x</m:t>
                </m:r>
              </m:e>
            </m:func>
          </m:e>
        </m:func>
        <m:r>
          <w:rPr>
            <w:rFonts w:ascii="Cambria Math" w:eastAsiaTheme="minorEastAsia" w:hAnsi="Cambria Math"/>
          </w:rPr>
          <m:t>.</m:t>
        </m:r>
      </m:oMath>
    </w:p>
    <w:p w14:paraId="59BDF121" w14:textId="77777777" w:rsidR="00594793" w:rsidRPr="008A50E2" w:rsidRDefault="00594793" w:rsidP="00594793">
      <w:pPr>
        <w:numPr>
          <w:ilvl w:val="0"/>
          <w:numId w:val="3"/>
        </w:numPr>
        <w:rPr>
          <w:rFonts w:eastAsiaTheme="minorEastAsia"/>
          <w:b/>
          <w:bCs/>
        </w:rPr>
      </w:pPr>
      <m:oMath>
        <m:nary>
          <m:naryPr>
            <m:subHide m:val="1"/>
            <m:supHide m:val="1"/>
            <m:ctrlPr>
              <w:rPr>
                <w:rFonts w:ascii="Cambria Math" w:eastAsiaTheme="minorEastAsia" w:hAnsi="Cambria Math"/>
                <w:i/>
              </w:rPr>
            </m:ctrlPr>
          </m:naryPr>
          <m:sub/>
          <m:sup/>
          <m:e>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r>
              <w:rPr>
                <w:rFonts w:ascii="Cambria Math" w:eastAsiaTheme="minorEastAsia" w:hAnsi="Cambria Math"/>
              </w:rPr>
              <m:t>x</m:t>
            </m:r>
          </m:e>
        </m:nary>
        <m:r>
          <w:rPr>
            <w:rFonts w:ascii="Cambria Math" w:eastAsiaTheme="minorEastAsia" w:hAnsi="Cambria Math"/>
          </w:rPr>
          <m:t xml:space="preserve">dx = </m:t>
        </m:r>
        <m:nary>
          <m:naryPr>
            <m:subHide m:val="1"/>
            <m:supHide m:val="1"/>
            <m:ctrlPr>
              <w:rPr>
                <w:rFonts w:ascii="Cambria Math" w:eastAsiaTheme="minorEastAsia" w:hAnsi="Cambria Math"/>
                <w:i/>
              </w:rPr>
            </m:ctrlPr>
          </m:naryPr>
          <m:sub/>
          <m:sup/>
          <m:e>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x</m:t>
            </m:r>
          </m:e>
        </m:nary>
        <m:d>
          <m:dPr>
            <m:ctrlPr>
              <w:rPr>
                <w:rFonts w:ascii="Cambria Math" w:eastAsiaTheme="minorEastAsia" w:hAnsi="Cambria Math"/>
                <w:i/>
              </w:rPr>
            </m:ctrlPr>
          </m:dPr>
          <m:e>
            <m:r>
              <w:rPr>
                <w:rFonts w:ascii="Cambria Math" w:eastAsiaTheme="minorEastAsia" w:hAnsi="Cambria Math"/>
              </w:rPr>
              <m:t>cose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x - 1</m:t>
            </m:r>
          </m:e>
        </m:d>
        <m:r>
          <w:rPr>
            <w:rFonts w:ascii="Cambria Math" w:eastAsiaTheme="minorEastAsia" w:hAnsi="Cambria Math"/>
          </w:rPr>
          <m:t>dx</m:t>
        </m:r>
      </m:oMath>
    </w:p>
    <w:p w14:paraId="66D86F61" w14:textId="77777777" w:rsidR="00594793" w:rsidRPr="008A50E2" w:rsidRDefault="00594793" w:rsidP="00594793">
      <w:pPr>
        <w:rPr>
          <w:rFonts w:eastAsiaTheme="minorEastAsia"/>
        </w:rPr>
      </w:pPr>
      <w:r w:rsidRPr="008A50E2">
        <w:rPr>
          <w:rFonts w:eastAsiaTheme="minorEastAsia"/>
        </w:rPr>
        <w:t xml:space="preserve">= ∫ cot²x cosec²x dx - ∫ cot²x dx </w:t>
      </w:r>
    </w:p>
    <w:p w14:paraId="1835C7C3" w14:textId="77777777" w:rsidR="00594793" w:rsidRPr="008A50E2" w:rsidRDefault="00594793" w:rsidP="00594793">
      <w:pPr>
        <w:rPr>
          <w:rFonts w:eastAsiaTheme="minorEastAsia"/>
        </w:rPr>
      </w:pPr>
      <w:r w:rsidRPr="008A50E2">
        <w:rPr>
          <w:rFonts w:eastAsiaTheme="minorEastAsia"/>
        </w:rPr>
        <w:t xml:space="preserve">= - ∫ cot²x d (cot x) - ∫ (cosec²x - 1) dx </w:t>
      </w:r>
    </w:p>
    <w:p w14:paraId="623D506A" w14:textId="77777777" w:rsidR="00594793" w:rsidRPr="008A50E2" w:rsidRDefault="00594793" w:rsidP="00594793">
      <w:pPr>
        <w:rPr>
          <w:rFonts w:eastAsiaTheme="minorEastAsia"/>
        </w:rPr>
      </w:pPr>
      <w:r w:rsidRPr="008A50E2">
        <w:rPr>
          <w:rFonts w:eastAsiaTheme="minorEastAsia"/>
        </w:rPr>
        <w:lastRenderedPageBreak/>
        <w:t>= -⅓ cot³x + cot x + x.</w:t>
      </w:r>
    </w:p>
    <w:p w14:paraId="6542E4C6" w14:textId="77777777" w:rsidR="00594793" w:rsidRPr="008A50E2" w:rsidRDefault="00594793" w:rsidP="00594793">
      <w:pPr>
        <w:rPr>
          <w:rFonts w:eastAsiaTheme="minorEastAsia"/>
          <w:b/>
          <w:bCs/>
        </w:rPr>
      </w:pPr>
      <w:r w:rsidRPr="008A50E2">
        <w:rPr>
          <w:rFonts w:eastAsiaTheme="minorEastAsia"/>
          <w:b/>
          <w:bCs/>
        </w:rPr>
        <w:t>4.6 Positive integral powers of secant and cosecant.</w:t>
      </w:r>
    </w:p>
    <w:p w14:paraId="524F59D8" w14:textId="77777777" w:rsidR="00594793" w:rsidRPr="008A50E2" w:rsidRDefault="00594793" w:rsidP="00594793">
      <w:pPr>
        <w:rPr>
          <w:rFonts w:eastAsiaTheme="minorEastAsia"/>
          <w:i/>
          <w:iCs/>
        </w:rPr>
      </w:pPr>
      <w:r w:rsidRPr="008A50E2">
        <w:rPr>
          <w:rFonts w:eastAsiaTheme="minorEastAsia"/>
        </w:rPr>
        <w:t xml:space="preserve">(A) </w:t>
      </w:r>
      <w:r w:rsidRPr="008A50E2">
        <w:rPr>
          <w:rFonts w:eastAsiaTheme="minorEastAsia"/>
          <w:i/>
          <w:iCs/>
        </w:rPr>
        <w:t>Even positive index.</w:t>
      </w:r>
    </w:p>
    <w:p w14:paraId="49368C1C" w14:textId="77777777" w:rsidR="00594793" w:rsidRPr="008A50E2" w:rsidRDefault="00594793" w:rsidP="00594793">
      <w:pPr>
        <w:rPr>
          <w:rFonts w:eastAsiaTheme="minorEastAsia"/>
        </w:rPr>
      </w:pPr>
      <w:r w:rsidRPr="008A50E2">
        <w:rPr>
          <w:rFonts w:eastAsiaTheme="minorEastAsia"/>
        </w:rPr>
        <w:t xml:space="preserve"> Even positive powers of secant or cosecant admit of immediate integration in terms of tan </w:t>
      </w:r>
      <w:r w:rsidRPr="008A50E2">
        <w:rPr>
          <w:rFonts w:eastAsiaTheme="minorEastAsia"/>
          <w:i/>
          <w:iCs/>
        </w:rPr>
        <w:t>x</w:t>
      </w:r>
      <w:r w:rsidRPr="008A50E2">
        <w:rPr>
          <w:rFonts w:eastAsiaTheme="minorEastAsia"/>
        </w:rPr>
        <w:t xml:space="preserve"> or cot </w:t>
      </w:r>
      <w:r w:rsidRPr="008A50E2">
        <w:rPr>
          <w:rFonts w:eastAsiaTheme="minorEastAsia"/>
          <w:i/>
          <w:iCs/>
        </w:rPr>
        <w:t>x</w:t>
      </w:r>
      <w:r w:rsidRPr="008A50E2">
        <w:rPr>
          <w:rFonts w:eastAsiaTheme="minorEastAsia"/>
        </w:rPr>
        <w:t>. Thus,</w:t>
      </w:r>
    </w:p>
    <w:p w14:paraId="4CA9E371" w14:textId="77777777" w:rsidR="00594793" w:rsidRPr="008A50E2" w:rsidRDefault="00594793" w:rsidP="00594793">
      <w:pPr>
        <w:numPr>
          <w:ilvl w:val="0"/>
          <w:numId w:val="5"/>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r>
              <w:rPr>
                <w:rFonts w:ascii="Cambria Math" w:eastAsiaTheme="minorEastAsia" w:hAnsi="Cambria Math"/>
              </w:rPr>
              <m:t>x</m:t>
            </m:r>
          </m:e>
        </m:nary>
        <m:r>
          <w:rPr>
            <w:rFonts w:ascii="Cambria Math" w:eastAsiaTheme="minorEastAsia" w:hAnsi="Cambria Math"/>
          </w:rPr>
          <m:t xml:space="preserve">dx =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eastAsiaTheme="minorEastAsia" w:hAnsi="Cambria Math"/>
                  </w:rPr>
                  <m:t>1+ta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x</m:t>
            </m:r>
          </m:e>
        </m:nary>
        <m:r>
          <w:rPr>
            <w:rFonts w:ascii="Cambria Math" w:eastAsiaTheme="minorEastAsia" w:hAnsi="Cambria Math"/>
          </w:rPr>
          <m:t>dx</m:t>
        </m:r>
      </m:oMath>
    </w:p>
    <w:p w14:paraId="2C8734A7" w14:textId="77777777" w:rsidR="00594793" w:rsidRPr="008A50E2" w:rsidRDefault="00594793" w:rsidP="00594793">
      <w:pPr>
        <w:rPr>
          <w:rFonts w:eastAsiaTheme="minorEastAsia"/>
        </w:rPr>
      </w:pPr>
      <w:r w:rsidRPr="008A50E2">
        <w:rPr>
          <w:rFonts w:eastAsiaTheme="minorEastAsia"/>
        </w:rPr>
        <w:t xml:space="preserve">= </w:t>
      </w:r>
      <m:oMath>
        <m:nary>
          <m:naryPr>
            <m:subHide m:val="1"/>
            <m:supHide m:val="1"/>
            <m:ctrlPr>
              <w:rPr>
                <w:rFonts w:ascii="Cambria Math" w:eastAsiaTheme="minorEastAsia" w:hAnsi="Cambria Math"/>
                <w:i/>
              </w:rPr>
            </m:ctrlPr>
          </m:naryPr>
          <m:sub/>
          <m:sup/>
          <m:e>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x</m:t>
            </m:r>
          </m:e>
        </m:nary>
        <m:r>
          <w:rPr>
            <w:rFonts w:ascii="Cambria Math" w:eastAsiaTheme="minorEastAsia" w:hAnsi="Cambria Math"/>
          </w:rPr>
          <m:t xml:space="preserve">dx + </m:t>
        </m:r>
        <m:nary>
          <m:naryPr>
            <m:subHide m:val="1"/>
            <m:supHide m:val="1"/>
            <m:ctrlPr>
              <w:rPr>
                <w:rFonts w:ascii="Cambria Math" w:eastAsiaTheme="minorEastAsia" w:hAnsi="Cambria Math"/>
                <w:i/>
              </w:rPr>
            </m:ctrlPr>
          </m:naryPr>
          <m:sub/>
          <m:sup/>
          <m:e>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x</m:t>
            </m:r>
          </m:e>
        </m:nary>
        <m:r>
          <w:rPr>
            <w:rFonts w:ascii="Cambria Math" w:eastAsiaTheme="minorEastAsia" w:hAnsi="Cambria Math"/>
          </w:rPr>
          <m:t xml:space="preserve">d </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r>
                  <w:rPr>
                    <w:rFonts w:ascii="Cambria Math" w:eastAsiaTheme="minorEastAsia" w:hAnsi="Cambria Math"/>
                  </w:rPr>
                  <m:t>x</m:t>
                </m:r>
              </m:e>
            </m:func>
          </m:e>
        </m:d>
      </m:oMath>
    </w:p>
    <w:p w14:paraId="59FBB2E6" w14:textId="77777777" w:rsidR="00594793" w:rsidRPr="008A50E2" w:rsidRDefault="00594793" w:rsidP="00594793">
      <w:pPr>
        <w:rPr>
          <w:rFonts w:eastAsiaTheme="minorEastAsia"/>
        </w:rPr>
      </w:pPr>
      <w:r w:rsidRPr="008A50E2">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 ⅓ 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x</m:t>
        </m:r>
      </m:oMath>
    </w:p>
    <w:p w14:paraId="280AFF4B" w14:textId="77777777" w:rsidR="00594793" w:rsidRPr="008A50E2" w:rsidRDefault="00594793" w:rsidP="00594793">
      <w:pPr>
        <w:numPr>
          <w:ilvl w:val="0"/>
          <w:numId w:val="5"/>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cose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6</m:t>
                </m:r>
              </m:sup>
            </m:sSup>
            <m:r>
              <w:rPr>
                <w:rFonts w:ascii="Cambria Math" w:eastAsiaTheme="minorEastAsia" w:hAnsi="Cambria Math"/>
              </w:rPr>
              <m:t>x</m:t>
            </m:r>
          </m:e>
        </m:nary>
        <m:r>
          <w:rPr>
            <w:rFonts w:ascii="Cambria Math" w:eastAsiaTheme="minorEastAsia" w:hAnsi="Cambria Math"/>
          </w:rPr>
          <m:t xml:space="preserve">dx = </m:t>
        </m:r>
        <m:nary>
          <m:naryPr>
            <m:subHide m:val="1"/>
            <m:supHide m:val="1"/>
            <m:ctrlPr>
              <w:rPr>
                <w:rFonts w:ascii="Cambria Math" w:eastAsiaTheme="minorEastAsia" w:hAnsi="Cambria Math"/>
                <w:i/>
              </w:rPr>
            </m:ctrlPr>
          </m:naryPr>
          <m:sub/>
          <m:sup/>
          <m:e>
            <m:r>
              <w:rPr>
                <w:rFonts w:ascii="Cambria Math" w:eastAsiaTheme="minorEastAsia" w:hAnsi="Cambria Math"/>
              </w:rPr>
              <m:t>cose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r>
              <w:rPr>
                <w:rFonts w:ascii="Cambria Math" w:eastAsiaTheme="minorEastAsia" w:hAnsi="Cambria Math"/>
              </w:rPr>
              <m:t>x</m:t>
            </m:r>
          </m:e>
        </m:nary>
        <m:r>
          <w:rPr>
            <w:rFonts w:ascii="Cambria Math" w:eastAsiaTheme="minorEastAsia" w:hAnsi="Cambria Math"/>
          </w:rPr>
          <m:t>.cose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x dx</m:t>
        </m:r>
      </m:oMath>
    </w:p>
    <w:p w14:paraId="48F09CA3" w14:textId="77777777" w:rsidR="00594793" w:rsidRPr="008A50E2" w:rsidRDefault="00594793" w:rsidP="00594793">
      <w:pPr>
        <w:rPr>
          <w:rFonts w:eastAsiaTheme="minorEastAsia"/>
        </w:rPr>
      </w:pPr>
      <w:r w:rsidRPr="008A50E2">
        <w:rPr>
          <w:rFonts w:eastAsiaTheme="minorEastAsia"/>
        </w:rPr>
        <w:t xml:space="preserve">                = </w:t>
      </w:r>
      <m:oMath>
        <m:r>
          <w:rPr>
            <w:rFonts w:ascii="Cambria Math" w:eastAsiaTheme="minorEastAsia" w:hAnsi="Cambria Math"/>
          </w:rPr>
          <m:t>∫(1+cot²x)² cosec²x dx</m:t>
        </m:r>
      </m:oMath>
      <w:r w:rsidRPr="008A50E2">
        <w:rPr>
          <w:rFonts w:eastAsiaTheme="minorEastAsia"/>
        </w:rPr>
        <w:t xml:space="preserve"> </w:t>
      </w:r>
    </w:p>
    <w:p w14:paraId="51B6027D" w14:textId="77777777" w:rsidR="00594793" w:rsidRPr="008A50E2" w:rsidRDefault="00594793" w:rsidP="00594793">
      <w:pPr>
        <w:rPr>
          <w:rFonts w:eastAsiaTheme="minorEastAsia"/>
        </w:rPr>
      </w:pPr>
      <w:r w:rsidRPr="008A50E2">
        <w:rPr>
          <w:rFonts w:eastAsiaTheme="minorEastAsia"/>
        </w:rPr>
        <w:t xml:space="preserve">= </w:t>
      </w:r>
      <m:oMath>
        <m:r>
          <w:rPr>
            <w:rFonts w:ascii="Cambria Math" w:eastAsiaTheme="minorEastAsia" w:hAnsi="Cambria Math"/>
          </w:rPr>
          <m:t>-∫(1+2 cot²x+cot⁴x).d (cot x)</m:t>
        </m:r>
      </m:oMath>
      <w:r w:rsidRPr="008A50E2">
        <w:rPr>
          <w:rFonts w:eastAsiaTheme="minorEastAsia"/>
        </w:rPr>
        <w:t xml:space="preserve"> </w:t>
      </w:r>
    </w:p>
    <w:p w14:paraId="4E8A571E" w14:textId="77777777" w:rsidR="00594793" w:rsidRPr="008A50E2" w:rsidRDefault="00594793" w:rsidP="00594793">
      <w:pPr>
        <w:rPr>
          <w:rFonts w:eastAsiaTheme="minorEastAsia"/>
        </w:rPr>
      </w:pPr>
      <w:r w:rsidRPr="008A50E2">
        <w:rPr>
          <w:rFonts w:eastAsiaTheme="minorEastAsia"/>
        </w:rPr>
        <w:t xml:space="preserve">= </w:t>
      </w:r>
      <m:oMath>
        <m:r>
          <w:rPr>
            <w:rFonts w:ascii="Cambria Math" w:eastAsiaTheme="minorEastAsia" w:hAnsi="Cambria Math"/>
          </w:rPr>
          <m:t>-cot x - ⅔ cot³x - ⅕ cot⁵x</m:t>
        </m:r>
      </m:oMath>
    </w:p>
    <w:p w14:paraId="2C3CEE58" w14:textId="77777777" w:rsidR="00594793" w:rsidRPr="008A50E2" w:rsidRDefault="00594793" w:rsidP="00594793">
      <w:pPr>
        <w:rPr>
          <w:rFonts w:eastAsiaTheme="minorEastAsia"/>
        </w:rPr>
      </w:pPr>
      <w:r w:rsidRPr="008A50E2">
        <w:rPr>
          <w:rFonts w:eastAsiaTheme="minorEastAsia"/>
        </w:rPr>
        <w:t xml:space="preserve">(B) </w:t>
      </w:r>
      <w:r w:rsidRPr="008A50E2">
        <w:rPr>
          <w:rFonts w:eastAsiaTheme="minorEastAsia"/>
          <w:i/>
          <w:iCs/>
        </w:rPr>
        <w:t>Odd positive index.</w:t>
      </w:r>
      <w:r w:rsidRPr="008A50E2">
        <w:rPr>
          <w:rFonts w:eastAsiaTheme="minorEastAsia"/>
        </w:rPr>
        <w:t xml:space="preserve"> </w:t>
      </w:r>
    </w:p>
    <w:p w14:paraId="389074A5" w14:textId="77777777" w:rsidR="00594793" w:rsidRPr="008A50E2" w:rsidRDefault="00594793" w:rsidP="00594793">
      <w:pPr>
        <w:rPr>
          <w:rFonts w:eastAsiaTheme="minorEastAsia"/>
        </w:rPr>
      </w:pPr>
      <w:r w:rsidRPr="008A50E2">
        <w:rPr>
          <w:rFonts w:eastAsiaTheme="minorEastAsia"/>
        </w:rPr>
        <w:t>Odd positive powers of secant and cosecant are to be integrated by the application of the rule of integration by parts.</w:t>
      </w:r>
    </w:p>
    <w:p w14:paraId="18D7AD25" w14:textId="77777777" w:rsidR="00594793" w:rsidRPr="008A50E2" w:rsidRDefault="00594793" w:rsidP="00594793">
      <w:pPr>
        <w:numPr>
          <w:ilvl w:val="0"/>
          <w:numId w:val="5"/>
        </w:numPr>
        <w:rPr>
          <w:rFonts w:eastAsiaTheme="minorEastAsia"/>
        </w:rPr>
      </w:pPr>
      <m:oMath>
        <m:r>
          <w:rPr>
            <w:rFonts w:ascii="Cambria Math" w:eastAsiaTheme="minorEastAsia" w:hAnsi="Cambria Math"/>
          </w:rPr>
          <m:t xml:space="preserve">∫ sec³x dx = ∫ sec x.sec²x dx = sec x tan x - ∫ sec x tan²x dx </m:t>
        </m:r>
      </m:oMath>
    </w:p>
    <w:p w14:paraId="251A17B2" w14:textId="77777777" w:rsidR="00594793" w:rsidRPr="008A50E2" w:rsidRDefault="00594793" w:rsidP="00594793">
      <w:pPr>
        <w:rPr>
          <w:rFonts w:eastAsiaTheme="minorEastAsia"/>
        </w:rPr>
      </w:pPr>
      <m:oMathPara>
        <m:oMath>
          <m:r>
            <w:rPr>
              <w:rFonts w:ascii="Cambria Math" w:eastAsiaTheme="minorEastAsia" w:hAnsi="Cambria Math"/>
            </w:rPr>
            <m:t xml:space="preserve">= sec x tan x - ∫ sec x (sec²x-1) dx </m:t>
          </m:r>
        </m:oMath>
      </m:oMathPara>
    </w:p>
    <w:p w14:paraId="750BC46E" w14:textId="77777777" w:rsidR="00594793" w:rsidRPr="008A50E2" w:rsidRDefault="00594793" w:rsidP="00594793">
      <w:pPr>
        <w:rPr>
          <w:rFonts w:eastAsiaTheme="minorEastAsia"/>
        </w:rPr>
      </w:pPr>
      <m:oMathPara>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sec</m:t>
              </m:r>
              <m:ctrlPr>
                <w:rPr>
                  <w:rFonts w:ascii="Cambria Math" w:eastAsiaTheme="minorEastAsia" w:hAnsi="Cambria Math"/>
                  <w:i/>
                </w:rPr>
              </m:ctrlPr>
            </m:fName>
            <m:e>
              <m:r>
                <w:rPr>
                  <w:rFonts w:ascii="Cambria Math" w:eastAsiaTheme="minorEastAsia" w:hAnsi="Cambria Math"/>
                </w:rPr>
                <m:t>x</m:t>
              </m:r>
            </m:e>
          </m:func>
          <m:func>
            <m:funcPr>
              <m:ctrlPr>
                <w:rPr>
                  <w:rFonts w:ascii="Cambria Math" w:eastAsiaTheme="minorEastAsia" w:hAnsi="Cambria Math"/>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sec</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dx</m:t>
              </m:r>
            </m:e>
          </m:nary>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r>
                <w:rPr>
                  <w:rFonts w:ascii="Cambria Math" w:eastAsiaTheme="minorEastAsia" w:hAnsi="Cambria Math"/>
                </w:rPr>
                <m:t>x</m:t>
              </m:r>
            </m:e>
          </m:nary>
          <m:r>
            <w:rPr>
              <w:rFonts w:ascii="Cambria Math" w:eastAsiaTheme="minorEastAsia" w:hAnsi="Cambria Math"/>
            </w:rPr>
            <m:t>dx.</m:t>
          </m:r>
        </m:oMath>
      </m:oMathPara>
    </w:p>
    <w:p w14:paraId="5F7B95B6" w14:textId="77777777" w:rsidR="00594793" w:rsidRPr="008A50E2" w:rsidRDefault="00594793" w:rsidP="00594793">
      <w:pPr>
        <w:rPr>
          <w:rFonts w:eastAsiaTheme="minorEastAsia"/>
        </w:rPr>
      </w:pPr>
      <w:r w:rsidRPr="008A50E2">
        <w:rPr>
          <w:rFonts w:eastAsiaTheme="minorEastAsia"/>
        </w:rPr>
        <w:t>.</w:t>
      </w:r>
      <w:r w:rsidRPr="008A50E2">
        <w:rPr>
          <w:rFonts w:eastAsiaTheme="minorEastAsia"/>
          <w:vertAlign w:val="superscript"/>
        </w:rPr>
        <w:t>.</w:t>
      </w:r>
      <w:r w:rsidRPr="008A50E2">
        <w:rPr>
          <w:rFonts w:eastAsiaTheme="minorEastAsia"/>
        </w:rPr>
        <w:t>. transposing ∫ sec³x dx to the left side, writing the value of ∫ sec x dx, and dividing by 2, we get</w:t>
      </w:r>
    </w:p>
    <w:p w14:paraId="232B5ABC" w14:textId="77777777" w:rsidR="00594793" w:rsidRPr="008A50E2" w:rsidRDefault="00594793" w:rsidP="00594793">
      <w:pPr>
        <w:rPr>
          <w:rFonts w:eastAsiaTheme="minorEastAsia"/>
        </w:rPr>
      </w:pPr>
      <w:r w:rsidRPr="008A50E2">
        <w:rPr>
          <w:rFonts w:eastAsiaTheme="minorEastAsia"/>
        </w:rPr>
        <w:tab/>
      </w:r>
      <m:oMath>
        <m:nary>
          <m:naryPr>
            <m:subHide m:val="1"/>
            <m:supHide m:val="1"/>
            <m:ctrlPr>
              <w:rPr>
                <w:rFonts w:ascii="Cambria Math" w:eastAsiaTheme="minorEastAsia" w:hAnsi="Cambria Math"/>
                <w:i/>
              </w:rPr>
            </m:ctrlPr>
          </m:naryPr>
          <m:sub/>
          <m:sup/>
          <m:e>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r>
              <w:rPr>
                <w:rFonts w:ascii="Cambria Math" w:eastAsiaTheme="minorEastAsia" w:hAnsi="Cambria Math"/>
              </w:rPr>
              <m:t>x</m:t>
            </m:r>
          </m:e>
        </m:nary>
        <m:r>
          <w:rPr>
            <w:rFonts w:ascii="Cambria Math" w:eastAsiaTheme="minorEastAsia" w:hAnsi="Cambria Math"/>
          </w:rPr>
          <m:t>dx = ½</m:t>
        </m:r>
        <m:func>
          <m:funcPr>
            <m:ctrlPr>
              <w:rPr>
                <w:rFonts w:ascii="Cambria Math" w:eastAsiaTheme="minorEastAsia" w:hAnsi="Cambria Math"/>
              </w:rPr>
            </m:ctrlPr>
          </m:funcPr>
          <m:fName>
            <m:r>
              <m:rPr>
                <m:sty m:val="p"/>
              </m:rPr>
              <w:rPr>
                <w:rFonts w:ascii="Cambria Math" w:eastAsiaTheme="minorEastAsia" w:hAnsi="Cambria Math"/>
              </w:rPr>
              <m:t>sec</m:t>
            </m:r>
            <m:ctrlPr>
              <w:rPr>
                <w:rFonts w:ascii="Cambria Math" w:eastAsiaTheme="minorEastAsia" w:hAnsi="Cambria Math"/>
                <w:i/>
              </w:rPr>
            </m:ctrlPr>
          </m:fName>
          <m:e>
            <m:r>
              <w:rPr>
                <w:rFonts w:ascii="Cambria Math" w:eastAsiaTheme="minorEastAsia" w:hAnsi="Cambria Math"/>
              </w:rPr>
              <m:t>x</m:t>
            </m:r>
          </m:e>
        </m:func>
        <m:func>
          <m:funcPr>
            <m:ctrlPr>
              <w:rPr>
                <w:rFonts w:ascii="Cambria Math" w:eastAsiaTheme="minorEastAsia" w:hAnsi="Cambria Math"/>
              </w:rPr>
            </m:ctrlPr>
          </m:funcPr>
          <m:fName>
            <m:r>
              <m:rPr>
                <m:sty m:val="p"/>
              </m:rPr>
              <w:rPr>
                <w:rFonts w:ascii="Cambria Math" w:eastAsiaTheme="minorEastAsia" w:hAnsi="Cambria Math"/>
              </w:rPr>
              <m:t>tan</m:t>
            </m:r>
          </m:fName>
          <m:e>
            <m:r>
              <w:rPr>
                <w:rFonts w:ascii="Cambria Math" w:eastAsiaTheme="minorEastAsia" w:hAnsi="Cambria Math"/>
              </w:rPr>
              <m:t>x</m:t>
            </m:r>
          </m:e>
        </m:func>
        <m:r>
          <w:rPr>
            <w:rFonts w:ascii="Cambria Math" w:eastAsiaTheme="minorEastAsia" w:hAnsi="Cambria Math"/>
          </w:rPr>
          <m:t>+ ½</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e>
            </m:func>
          </m:e>
        </m:func>
      </m:oMath>
    </w:p>
    <w:p w14:paraId="51449C30" w14:textId="77777777" w:rsidR="00594793" w:rsidRPr="008A50E2" w:rsidRDefault="00594793" w:rsidP="00594793">
      <w:pPr>
        <w:numPr>
          <w:ilvl w:val="0"/>
          <w:numId w:val="5"/>
        </w:numPr>
        <w:rPr>
          <w:rFonts w:eastAsiaTheme="minorEastAsia"/>
        </w:rPr>
      </w:pPr>
      <w:r w:rsidRPr="008A50E2">
        <w:rPr>
          <w:rFonts w:eastAsiaTheme="minorEastAsia"/>
        </w:rPr>
        <w:t xml:space="preserve">∫ </w:t>
      </w:r>
      <m:oMath>
        <m:r>
          <m:rPr>
            <m:sty m:val="p"/>
          </m:rPr>
          <w:rPr>
            <w:rFonts w:ascii="Cambria Math" w:eastAsiaTheme="minorEastAsia" w:hAnsi="Cambria Math"/>
          </w:rPr>
          <m:t xml:space="preserve">sec⁵x dx </m:t>
        </m:r>
      </m:oMath>
      <w:r w:rsidRPr="008A50E2">
        <w:rPr>
          <w:rFonts w:eastAsiaTheme="minorEastAsia"/>
        </w:rPr>
        <w:t>= ∫ sec³x sec²x dx</w:t>
      </w:r>
    </w:p>
    <w:p w14:paraId="5028B8A0" w14:textId="77777777" w:rsidR="00594793" w:rsidRPr="008A50E2" w:rsidRDefault="00594793" w:rsidP="00594793">
      <w:pPr>
        <w:rPr>
          <w:rFonts w:eastAsiaTheme="minorEastAsia"/>
        </w:rPr>
      </w:pPr>
      <w:r w:rsidRPr="008A50E2">
        <w:rPr>
          <w:rFonts w:eastAsiaTheme="minorEastAsia"/>
        </w:rPr>
        <w:t xml:space="preserve"> = sec³x tan x - ∫ 3 sec³x tan²x dx </w:t>
      </w:r>
    </w:p>
    <w:p w14:paraId="453FAE23" w14:textId="77777777" w:rsidR="00594793" w:rsidRPr="008A50E2" w:rsidRDefault="00594793" w:rsidP="00594793">
      <w:pPr>
        <w:rPr>
          <w:rFonts w:eastAsiaTheme="minorEastAsia"/>
        </w:rPr>
      </w:pPr>
      <w:r w:rsidRPr="008A50E2">
        <w:rPr>
          <w:rFonts w:eastAsiaTheme="minorEastAsia"/>
        </w:rPr>
        <w:t xml:space="preserve">= sec³x tan x - 3 ∫ sec³x (sec²x-1) dx </w:t>
      </w:r>
    </w:p>
    <w:p w14:paraId="370850A7" w14:textId="77777777" w:rsidR="00594793" w:rsidRPr="008A50E2" w:rsidRDefault="00594793" w:rsidP="00594793">
      <w:pPr>
        <w:rPr>
          <w:rFonts w:eastAsiaTheme="minorEastAsia"/>
        </w:rPr>
      </w:pPr>
      <w:r w:rsidRPr="008A50E2">
        <w:rPr>
          <w:rFonts w:eastAsiaTheme="minorEastAsia"/>
        </w:rPr>
        <w:t>= sec³x tan x + 3 ∫ sec³x dx - 3 ∫</w:t>
      </w:r>
      <m:oMath>
        <m:r>
          <m:rPr>
            <m:sty m:val="p"/>
          </m:rPr>
          <w:rPr>
            <w:rFonts w:ascii="Cambria Math" w:eastAsiaTheme="minorEastAsia" w:hAnsi="Cambria Math"/>
          </w:rPr>
          <m:t>sec⁵x dx</m:t>
        </m:r>
      </m:oMath>
      <w:r w:rsidRPr="008A50E2">
        <w:rPr>
          <w:rFonts w:eastAsiaTheme="minorEastAsia"/>
        </w:rPr>
        <w:t>.</w:t>
      </w:r>
    </w:p>
    <w:p w14:paraId="550AEBA3" w14:textId="77777777" w:rsidR="00594793" w:rsidRPr="008A50E2" w:rsidRDefault="00594793" w:rsidP="00594793">
      <w:pPr>
        <w:rPr>
          <w:rFonts w:eastAsiaTheme="minorEastAsia"/>
        </w:rPr>
      </w:pPr>
      <w:r w:rsidRPr="008A50E2">
        <w:rPr>
          <w:rFonts w:eastAsiaTheme="minorEastAsia"/>
        </w:rPr>
        <w:lastRenderedPageBreak/>
        <w:t xml:space="preserve">Now, transposing 3 ∫ </w:t>
      </w:r>
      <m:oMath>
        <m:r>
          <m:rPr>
            <m:sty m:val="p"/>
          </m:rPr>
          <w:rPr>
            <w:rFonts w:ascii="Cambria Math" w:eastAsiaTheme="minorEastAsia" w:hAnsi="Cambria Math"/>
          </w:rPr>
          <m:t xml:space="preserve">sec⁵x </m:t>
        </m:r>
      </m:oMath>
      <w:r w:rsidRPr="008A50E2">
        <w:rPr>
          <w:rFonts w:eastAsiaTheme="minorEastAsia"/>
        </w:rPr>
        <w:t>dx and writing the value of ∫ sec³x dx, we get ultimately,</w:t>
      </w:r>
    </w:p>
    <w:p w14:paraId="1EFEA54F" w14:textId="77777777" w:rsidR="00594793" w:rsidRPr="008A50E2" w:rsidRDefault="00594793" w:rsidP="00594793">
      <w:pPr>
        <w:rPr>
          <w:rFonts w:eastAsiaTheme="minorEastAsia"/>
        </w:rPr>
      </w:pPr>
      <w:r w:rsidRPr="008A50E2">
        <w:rPr>
          <w:rFonts w:eastAsiaTheme="minorEastAsia"/>
        </w:rPr>
        <w:tab/>
      </w:r>
      <m:oMath>
        <m:nary>
          <m:naryPr>
            <m:subHide m:val="1"/>
            <m:supHide m:val="1"/>
            <m:ctrlPr>
              <w:rPr>
                <w:rFonts w:ascii="Cambria Math" w:eastAsiaTheme="minorEastAsia" w:hAnsi="Cambria Math"/>
                <w:i/>
              </w:rPr>
            </m:ctrlPr>
          </m:naryPr>
          <m:sub/>
          <m:sup/>
          <m:e>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5</m:t>
                </m:r>
              </m:sup>
            </m:sSup>
            <m:r>
              <w:rPr>
                <w:rFonts w:ascii="Cambria Math" w:eastAsiaTheme="minorEastAsia" w:hAnsi="Cambria Math"/>
              </w:rPr>
              <m:t>x</m:t>
            </m:r>
          </m:e>
        </m:nary>
        <m:r>
          <w:rPr>
            <w:rFonts w:ascii="Cambria Math" w:eastAsiaTheme="minorEastAsia" w:hAnsi="Cambria Math"/>
          </w:rPr>
          <m:t>dx = ¼</m:t>
        </m:r>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se</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3</m:t>
            </m:r>
          </m:sup>
        </m:sSup>
        <m:r>
          <w:rPr>
            <w:rFonts w:ascii="Cambria Math" w:eastAsiaTheme="minorEastAsia" w:hAnsi="Cambria Math"/>
          </w:rPr>
          <m:t>x + ⅜</m:t>
        </m:r>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r>
              <w:rPr>
                <w:rFonts w:ascii="Cambria Math" w:eastAsiaTheme="minorEastAsia" w:hAnsi="Cambria Math"/>
              </w:rPr>
              <m:t>x</m:t>
            </m:r>
          </m:e>
        </m:func>
        <m:func>
          <m:funcPr>
            <m:ctrlPr>
              <w:rPr>
                <w:rFonts w:ascii="Cambria Math" w:eastAsiaTheme="minorEastAsia" w:hAnsi="Cambria Math"/>
              </w:rPr>
            </m:ctrlPr>
          </m:funcPr>
          <m:fName>
            <m:r>
              <m:rPr>
                <m:sty m:val="p"/>
              </m:rPr>
              <w:rPr>
                <w:rFonts w:ascii="Cambria Math" w:eastAsiaTheme="minorEastAsia" w:hAnsi="Cambria Math"/>
              </w:rPr>
              <m:t>sec</m:t>
            </m:r>
          </m:fName>
          <m:e>
            <m:r>
              <w:rPr>
                <w:rFonts w:ascii="Cambria Math" w:eastAsiaTheme="minorEastAsia" w:hAnsi="Cambria Math"/>
              </w:rPr>
              <m:t>x</m:t>
            </m:r>
          </m:e>
        </m:func>
        <m:r>
          <w:rPr>
            <w:rFonts w:ascii="Cambria Math" w:eastAsiaTheme="minorEastAsia" w:hAnsi="Cambria Math"/>
          </w:rPr>
          <m:t>+ ⅜</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e>
                </m:d>
              </m:e>
            </m:func>
          </m:e>
        </m:func>
      </m:oMath>
    </w:p>
    <w:p w14:paraId="2A187A0D" w14:textId="77777777" w:rsidR="00594793" w:rsidRPr="008A50E2" w:rsidRDefault="00594793" w:rsidP="00594793">
      <w:pPr>
        <w:numPr>
          <w:ilvl w:val="0"/>
          <w:numId w:val="5"/>
        </w:numPr>
        <w:rPr>
          <w:rFonts w:eastAsiaTheme="minorEastAsia"/>
        </w:rPr>
      </w:pPr>
      <w:r w:rsidRPr="008A50E2">
        <w:rPr>
          <w:rFonts w:eastAsiaTheme="minorEastAsia"/>
        </w:rPr>
        <w:t xml:space="preserve">∫ cosec³x dx = ∫ cosec x cosec²x dx </w:t>
      </w:r>
    </w:p>
    <w:p w14:paraId="080F20F7" w14:textId="77777777" w:rsidR="00594793" w:rsidRPr="008A50E2" w:rsidRDefault="00594793" w:rsidP="00594793">
      <w:pPr>
        <w:rPr>
          <w:rFonts w:eastAsiaTheme="minorEastAsia"/>
        </w:rPr>
      </w:pPr>
      <w:r w:rsidRPr="008A50E2">
        <w:rPr>
          <w:rFonts w:eastAsiaTheme="minorEastAsia"/>
        </w:rPr>
        <w:t xml:space="preserve">= -cosec x cot x - ∫ cosec x cot²x dx </w:t>
      </w:r>
    </w:p>
    <w:p w14:paraId="477047D9" w14:textId="77777777" w:rsidR="00594793" w:rsidRPr="008A50E2" w:rsidRDefault="00594793" w:rsidP="00594793">
      <w:pPr>
        <w:rPr>
          <w:rFonts w:eastAsiaTheme="minorEastAsia"/>
        </w:rPr>
      </w:pPr>
      <w:r w:rsidRPr="008A50E2">
        <w:rPr>
          <w:rFonts w:eastAsiaTheme="minorEastAsia"/>
        </w:rPr>
        <w:t xml:space="preserve">= -cosec x cot x - ∫ cosec x (cosec²x-1) dx </w:t>
      </w:r>
    </w:p>
    <w:p w14:paraId="39811870" w14:textId="77777777" w:rsidR="00594793" w:rsidRPr="008A50E2" w:rsidRDefault="00594793" w:rsidP="00594793">
      <w:pPr>
        <w:rPr>
          <w:rFonts w:eastAsiaTheme="minorEastAsia"/>
        </w:rPr>
      </w:pPr>
      <w:r w:rsidRPr="008A50E2">
        <w:rPr>
          <w:rFonts w:eastAsiaTheme="minorEastAsia"/>
        </w:rPr>
        <w:t>= -cosec x cot x + ∫ cosec x dx - ∫ cosec³x dx.</w:t>
      </w:r>
    </w:p>
    <w:p w14:paraId="28935AE7" w14:textId="77777777" w:rsidR="00594793" w:rsidRPr="008A50E2" w:rsidRDefault="00594793" w:rsidP="00594793">
      <w:pPr>
        <w:rPr>
          <w:rFonts w:eastAsiaTheme="minorEastAsia"/>
        </w:rPr>
      </w:pPr>
      <w:r w:rsidRPr="008A50E2">
        <w:rPr>
          <w:rFonts w:eastAsiaTheme="minorEastAsia"/>
        </w:rPr>
        <w:t>.: transposing ∫ cosec³x dx and writing the value of ∫ cosec x dx, ∫ cosec³x dx = -½ cosec x cot x + ½ log tan ½x.</w:t>
      </w:r>
    </w:p>
    <w:p w14:paraId="38131E12" w14:textId="77777777" w:rsidR="00594793" w:rsidRPr="008A50E2" w:rsidRDefault="00594793" w:rsidP="00594793">
      <w:pPr>
        <w:rPr>
          <w:rFonts w:eastAsiaTheme="minorEastAsia"/>
        </w:rPr>
      </w:pPr>
      <w:r w:rsidRPr="008A50E2">
        <w:rPr>
          <w:rFonts w:eastAsiaTheme="minorEastAsia"/>
          <w:b/>
          <w:bCs/>
        </w:rPr>
        <w:t>4.7. Hyperbolic Functions.</w:t>
      </w:r>
    </w:p>
    <w:p w14:paraId="50755D53" w14:textId="77777777" w:rsidR="00594793" w:rsidRPr="008A50E2" w:rsidRDefault="00594793" w:rsidP="00594793">
      <w:pPr>
        <w:rPr>
          <w:rFonts w:eastAsiaTheme="minorEastAsia"/>
        </w:rPr>
      </w:pPr>
      <w:r w:rsidRPr="008A50E2">
        <w:rPr>
          <w:rFonts w:eastAsiaTheme="minorEastAsia"/>
        </w:rPr>
        <w:t>(</w:t>
      </w:r>
      <w:proofErr w:type="spellStart"/>
      <w:r w:rsidRPr="008A50E2">
        <w:rPr>
          <w:rFonts w:eastAsiaTheme="minorEastAsia"/>
        </w:rPr>
        <w:t>i</w:t>
      </w:r>
      <w:proofErr w:type="spellEnd"/>
      <w:r w:rsidRPr="008A50E2">
        <w:rPr>
          <w:rFonts w:eastAsiaTheme="minorEastAsia"/>
        </w:rPr>
        <w:t xml:space="preserve">) ∫ </w:t>
      </w:r>
      <m:oMath>
        <m:r>
          <m:rPr>
            <m:sty m:val="p"/>
          </m:rPr>
          <w:rPr>
            <w:rFonts w:ascii="Cambria Math" w:eastAsiaTheme="minorEastAsia" w:hAnsi="Cambria Math"/>
          </w:rPr>
          <m:t xml:space="preserve">sinh x dx </m:t>
        </m:r>
      </m:oMath>
      <w:r w:rsidRPr="008A50E2">
        <w:rPr>
          <w:rFonts w:eastAsiaTheme="minorEastAsia"/>
        </w:rPr>
        <w:t xml:space="preserve">= ∫ ½(eˣ - e⁻ˣ) dx = ½(eˣ + e⁻ˣ) = cosh x. </w:t>
      </w:r>
    </w:p>
    <w:p w14:paraId="418A0940" w14:textId="77777777" w:rsidR="00594793" w:rsidRPr="008A50E2" w:rsidRDefault="00594793" w:rsidP="00594793">
      <w:pPr>
        <w:rPr>
          <w:rFonts w:eastAsiaTheme="minorEastAsia"/>
        </w:rPr>
      </w:pPr>
      <w:r w:rsidRPr="008A50E2">
        <w:rPr>
          <w:rFonts w:eastAsiaTheme="minorEastAsia"/>
        </w:rPr>
        <w:t>(ii) ∫</w:t>
      </w:r>
      <m:oMath>
        <m:r>
          <m:rPr>
            <m:sty m:val="p"/>
          </m:rPr>
          <w:rPr>
            <w:rFonts w:ascii="Cambria Math" w:eastAsiaTheme="minorEastAsia" w:hAnsi="Cambria Math"/>
          </w:rPr>
          <m:t xml:space="preserve"> cosh x dx</m:t>
        </m:r>
      </m:oMath>
      <w:r w:rsidRPr="008A50E2">
        <w:rPr>
          <w:rFonts w:eastAsiaTheme="minorEastAsia"/>
        </w:rPr>
        <w:t xml:space="preserve"> = ∫ ½(eˣ + e⁻ˣ) dx = ½(eˣ - e⁻ˣ) = sinh x. </w:t>
      </w:r>
    </w:p>
    <w:p w14:paraId="6791BCC1" w14:textId="77777777" w:rsidR="00594793" w:rsidRPr="008A50E2" w:rsidRDefault="00594793" w:rsidP="00594793">
      <w:pPr>
        <w:rPr>
          <w:rFonts w:eastAsiaTheme="minorEastAsia"/>
        </w:rPr>
      </w:pPr>
      <w:r w:rsidRPr="008A50E2">
        <w:rPr>
          <w:rFonts w:eastAsiaTheme="minorEastAsia"/>
        </w:rPr>
        <w:t xml:space="preserve">(iii) ∫ tanh x dx </w:t>
      </w:r>
      <m:oMath>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sinh</m:t>
                        </m:r>
                        <m:ctrlPr>
                          <w:rPr>
                            <w:rFonts w:ascii="Cambria Math" w:eastAsiaTheme="minorEastAsia" w:hAnsi="Cambria Math"/>
                            <w:i/>
                          </w:rPr>
                        </m:ctrlPr>
                      </m:fName>
                      <m:e>
                        <m:r>
                          <w:rPr>
                            <w:rFonts w:ascii="Cambria Math" w:eastAsiaTheme="minorEastAsia" w:hAnsi="Cambria Math"/>
                          </w:rPr>
                          <m:t>x</m:t>
                        </m:r>
                      </m:e>
                    </m:func>
                  </m:num>
                  <m:den>
                    <m:func>
                      <m:funcPr>
                        <m:ctrlPr>
                          <w:rPr>
                            <w:rFonts w:ascii="Cambria Math" w:eastAsiaTheme="minorEastAsia" w:hAnsi="Cambria Math"/>
                          </w:rPr>
                        </m:ctrlPr>
                      </m:funcPr>
                      <m:fName>
                        <m:r>
                          <m:rPr>
                            <m:sty m:val="p"/>
                          </m:rPr>
                          <w:rPr>
                            <w:rFonts w:ascii="Cambria Math" w:eastAsiaTheme="minorEastAsia" w:hAnsi="Cambria Math"/>
                          </w:rPr>
                          <m:t>cosh</m:t>
                        </m:r>
                      </m:fName>
                      <m:e>
                        <m:r>
                          <w:rPr>
                            <w:rFonts w:ascii="Cambria Math" w:eastAsiaTheme="minorEastAsia" w:hAnsi="Cambria Math"/>
                          </w:rPr>
                          <m:t>x</m:t>
                        </m:r>
                      </m:e>
                    </m:func>
                  </m:den>
                </m:f>
              </m:e>
            </m:d>
            <m:r>
              <w:rPr>
                <w:rFonts w:ascii="Cambria Math" w:eastAsiaTheme="minorEastAsia" w:hAnsi="Cambria Math"/>
              </w:rPr>
              <m:t>dx</m:t>
            </m:r>
          </m:e>
        </m:nary>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cosh</m:t>
                    </m:r>
                    <m:ctrlPr>
                      <w:rPr>
                        <w:rFonts w:ascii="Cambria Math" w:eastAsiaTheme="minorEastAsia" w:hAnsi="Cambria Math"/>
                        <w:i/>
                      </w:rPr>
                    </m:ctrlPr>
                  </m:fName>
                  <m:e>
                    <m:r>
                      <w:rPr>
                        <w:rFonts w:ascii="Cambria Math" w:eastAsiaTheme="minorEastAsia" w:hAnsi="Cambria Math"/>
                      </w:rPr>
                      <m:t>x</m:t>
                    </m:r>
                  </m:e>
                </m:func>
              </m:e>
            </m:d>
          </m:e>
        </m:func>
      </m:oMath>
      <w:r w:rsidRPr="008A50E2">
        <w:rPr>
          <w:rFonts w:eastAsiaTheme="minorEastAsia"/>
        </w:rPr>
        <w:t xml:space="preserve">. </w:t>
      </w:r>
    </w:p>
    <w:p w14:paraId="5D033684" w14:textId="77777777" w:rsidR="00594793" w:rsidRPr="008A50E2" w:rsidRDefault="00594793" w:rsidP="00594793">
      <w:pPr>
        <w:rPr>
          <w:rFonts w:eastAsiaTheme="minorEastAsia"/>
        </w:rPr>
      </w:pPr>
      <w:r w:rsidRPr="008A50E2">
        <w:rPr>
          <w:rFonts w:eastAsiaTheme="minorEastAsia"/>
        </w:rPr>
        <w:t xml:space="preserve">(iv) ∫ </w:t>
      </w:r>
      <m:oMath>
        <m:r>
          <m:rPr>
            <m:sty m:val="p"/>
          </m:rPr>
          <w:rPr>
            <w:rFonts w:ascii="Cambria Math" w:eastAsiaTheme="minorEastAsia" w:hAnsi="Cambria Math"/>
          </w:rPr>
          <m:t xml:space="preserve">coth x dx </m:t>
        </m:r>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cosh</m:t>
                        </m:r>
                        <m:ctrlPr>
                          <w:rPr>
                            <w:rFonts w:ascii="Cambria Math" w:eastAsiaTheme="minorEastAsia" w:hAnsi="Cambria Math"/>
                            <w:i/>
                          </w:rPr>
                        </m:ctrlPr>
                      </m:fName>
                      <m:e>
                        <m:r>
                          <w:rPr>
                            <w:rFonts w:ascii="Cambria Math" w:eastAsiaTheme="minorEastAsia" w:hAnsi="Cambria Math"/>
                          </w:rPr>
                          <m:t>x</m:t>
                        </m:r>
                      </m:e>
                    </m:func>
                  </m:num>
                  <m:den>
                    <m:func>
                      <m:funcPr>
                        <m:ctrlPr>
                          <w:rPr>
                            <w:rFonts w:ascii="Cambria Math" w:eastAsiaTheme="minorEastAsia" w:hAnsi="Cambria Math"/>
                          </w:rPr>
                        </m:ctrlPr>
                      </m:funcPr>
                      <m:fName>
                        <m:r>
                          <m:rPr>
                            <m:sty m:val="p"/>
                          </m:rPr>
                          <w:rPr>
                            <w:rFonts w:ascii="Cambria Math" w:eastAsiaTheme="minorEastAsia" w:hAnsi="Cambria Math"/>
                          </w:rPr>
                          <m:t>sinh</m:t>
                        </m:r>
                      </m:fName>
                      <m:e>
                        <m:r>
                          <w:rPr>
                            <w:rFonts w:ascii="Cambria Math" w:eastAsiaTheme="minorEastAsia" w:hAnsi="Cambria Math"/>
                          </w:rPr>
                          <m:t>x</m:t>
                        </m:r>
                      </m:e>
                    </m:func>
                  </m:den>
                </m:f>
              </m:e>
            </m:d>
            <m:r>
              <w:rPr>
                <w:rFonts w:ascii="Cambria Math" w:eastAsiaTheme="minorEastAsia" w:hAnsi="Cambria Math"/>
              </w:rPr>
              <m:t>dx</m:t>
            </m:r>
          </m:e>
        </m:nary>
      </m:oMath>
      <w:r w:rsidRPr="008A50E2">
        <w:rPr>
          <w:rFonts w:eastAsiaTheme="minorEastAsia"/>
        </w:rPr>
        <w:t xml:space="preserve"> = log |sinh x|. </w:t>
      </w:r>
    </w:p>
    <w:p w14:paraId="5F4F5033" w14:textId="77777777" w:rsidR="00594793" w:rsidRPr="008A50E2" w:rsidRDefault="00594793" w:rsidP="00594793">
      <w:pPr>
        <w:rPr>
          <w:rFonts w:eastAsiaTheme="minorEastAsia"/>
        </w:rPr>
      </w:pPr>
      <w:r w:rsidRPr="008A50E2">
        <w:rPr>
          <w:rFonts w:eastAsiaTheme="minorEastAsia"/>
        </w:rPr>
        <w:t xml:space="preserve">(v) ∫ cosech x dx = </w:t>
      </w:r>
      <m:oMath>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func>
                      <m:funcPr>
                        <m:ctrlPr>
                          <w:rPr>
                            <w:rFonts w:ascii="Cambria Math" w:eastAsiaTheme="minorEastAsia" w:hAnsi="Cambria Math"/>
                          </w:rPr>
                        </m:ctrlPr>
                      </m:funcPr>
                      <m:fName>
                        <m:r>
                          <m:rPr>
                            <m:sty m:val="p"/>
                          </m:rPr>
                          <w:rPr>
                            <w:rFonts w:ascii="Cambria Math" w:eastAsiaTheme="minorEastAsia" w:hAnsi="Cambria Math"/>
                          </w:rPr>
                          <m:t>sinh</m:t>
                        </m:r>
                      </m:fName>
                      <m:e>
                        <m:r>
                          <w:rPr>
                            <w:rFonts w:ascii="Cambria Math" w:eastAsiaTheme="minorEastAsia" w:hAnsi="Cambria Math"/>
                          </w:rPr>
                          <m:t>x</m:t>
                        </m:r>
                      </m:e>
                    </m:func>
                  </m:den>
                </m:f>
              </m:e>
            </m:d>
          </m:e>
        </m:nary>
      </m:oMath>
      <w:r w:rsidRPr="008A50E2">
        <w:rPr>
          <w:rFonts w:eastAsiaTheme="minorEastAsia"/>
        </w:rPr>
        <w:t xml:space="preserve"> = </w:t>
      </w:r>
      <m:oMath>
        <m:r>
          <w:rPr>
            <w:rFonts w:ascii="Cambria Math" w:eastAsiaTheme="minorEastAsia" w:hAnsi="Cambria Math"/>
          </w:rPr>
          <m:t xml:space="preserve">2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d>
                      <m:dPr>
                        <m:ctrlPr>
                          <w:rPr>
                            <w:rFonts w:ascii="Cambria Math" w:eastAsiaTheme="minorEastAsia" w:hAnsi="Cambria Math"/>
                            <w:i/>
                          </w:rPr>
                        </m:ctrlPr>
                      </m:dPr>
                      <m:e>
                        <m:r>
                          <w:rPr>
                            <w:rFonts w:ascii="Cambria Math" w:eastAsiaTheme="minorEastAsia" w:hAnsi="Cambria Math"/>
                          </w:rPr>
                          <m:t xml:space="preserve">eˣ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ˣ</m:t>
                        </m:r>
                      </m:e>
                    </m:d>
                  </m:den>
                </m:f>
              </m:e>
            </m:d>
          </m:e>
        </m:nary>
      </m:oMath>
      <w:r w:rsidRPr="008A50E2">
        <w:rPr>
          <w:rFonts w:eastAsiaTheme="minorEastAsia"/>
        </w:rPr>
        <w:t xml:space="preserve"> </w:t>
      </w:r>
    </w:p>
    <w:p w14:paraId="00C4A41A" w14:textId="77777777" w:rsidR="00594793" w:rsidRPr="008A50E2" w:rsidRDefault="00594793" w:rsidP="00594793">
      <w:pPr>
        <w:rPr>
          <w:rFonts w:eastAsiaTheme="minorEastAsia"/>
        </w:rPr>
      </w:pPr>
      <w:r w:rsidRPr="008A50E2">
        <w:rPr>
          <w:rFonts w:eastAsiaTheme="minorEastAsia"/>
        </w:rPr>
        <w:t xml:space="preserve">= 2 ∫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eˣ dx</m:t>
                </m:r>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ˣ - 1</m:t>
                    </m:r>
                  </m:e>
                </m:d>
              </m:den>
            </m:f>
          </m:e>
        </m:d>
      </m:oMath>
      <w:r w:rsidRPr="008A50E2">
        <w:rPr>
          <w:rFonts w:eastAsiaTheme="minorEastAsia"/>
        </w:rPr>
        <w:t xml:space="preserve"> </w:t>
      </w:r>
    </w:p>
    <w:p w14:paraId="12D81852" w14:textId="77777777" w:rsidR="00594793" w:rsidRPr="008A50E2" w:rsidRDefault="00594793" w:rsidP="00594793">
      <w:pPr>
        <w:rPr>
          <w:rFonts w:eastAsiaTheme="minorEastAsia"/>
        </w:rPr>
      </w:pPr>
      <w:r w:rsidRPr="008A50E2">
        <w:rPr>
          <w:rFonts w:eastAsiaTheme="minorEastAsia"/>
        </w:rPr>
        <w:t xml:space="preserve">= </w:t>
      </w:r>
      <m:oMath>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eˣ - 1</m:t>
                        </m:r>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eˣ + 1</m:t>
                        </m:r>
                      </m:den>
                    </m:f>
                  </m:e>
                </m:d>
              </m:e>
            </m:d>
            <m:r>
              <w:rPr>
                <w:rFonts w:ascii="Cambria Math" w:eastAsiaTheme="minorEastAsia" w:hAnsi="Cambria Math"/>
              </w:rPr>
              <m:t>d</m:t>
            </m:r>
          </m:e>
        </m:nary>
        <m:d>
          <m:dPr>
            <m:ctrlPr>
              <w:rPr>
                <w:rFonts w:ascii="Cambria Math" w:eastAsiaTheme="minorEastAsia" w:hAnsi="Cambria Math"/>
                <w:i/>
              </w:rPr>
            </m:ctrlPr>
          </m:dPr>
          <m:e>
            <m:r>
              <w:rPr>
                <w:rFonts w:ascii="Cambria Math" w:eastAsiaTheme="minorEastAsia" w:hAnsi="Cambria Math"/>
              </w:rPr>
              <m:t>eˣ</m:t>
            </m:r>
          </m:e>
        </m:d>
      </m:oMath>
    </w:p>
    <w:p w14:paraId="0729AEFA" w14:textId="77777777" w:rsidR="00594793" w:rsidRPr="008A50E2" w:rsidRDefault="00594793" w:rsidP="00594793">
      <w:pPr>
        <w:rPr>
          <w:rFonts w:eastAsiaTheme="minorEastAsia"/>
        </w:rPr>
      </w:pPr>
      <w:r w:rsidRPr="008A50E2">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eˣ - 1</m:t>
                        </m:r>
                      </m:e>
                    </m:d>
                  </m:num>
                  <m:den>
                    <m:d>
                      <m:dPr>
                        <m:ctrlPr>
                          <w:rPr>
                            <w:rFonts w:ascii="Cambria Math" w:eastAsiaTheme="minorEastAsia" w:hAnsi="Cambria Math"/>
                            <w:i/>
                          </w:rPr>
                        </m:ctrlPr>
                      </m:dPr>
                      <m:e>
                        <m:r>
                          <w:rPr>
                            <w:rFonts w:ascii="Cambria Math" w:eastAsiaTheme="minorEastAsia" w:hAnsi="Cambria Math"/>
                          </w:rPr>
                          <m:t>eˣ + 1</m:t>
                        </m:r>
                      </m:e>
                    </m:d>
                  </m:den>
                </m:f>
              </m:e>
            </m:d>
          </m:e>
        </m:func>
      </m:oMath>
      <w:r w:rsidRPr="008A50E2">
        <w:rPr>
          <w:rFonts w:eastAsiaTheme="minorEastAsia"/>
        </w:rPr>
        <w:t xml:space="preserve"> = log |tanh ½x|.</w:t>
      </w:r>
    </w:p>
    <w:p w14:paraId="652A59BD" w14:textId="77777777" w:rsidR="00594793" w:rsidRPr="008A50E2" w:rsidRDefault="00594793" w:rsidP="00594793">
      <w:pPr>
        <w:rPr>
          <w:rFonts w:eastAsiaTheme="minorEastAsia"/>
        </w:rPr>
      </w:pPr>
      <w:r w:rsidRPr="008A50E2">
        <w:rPr>
          <w:rFonts w:eastAsiaTheme="minorEastAsia"/>
        </w:rPr>
        <w:t xml:space="preserve"> [on dividing the numerator and denominator by e^(½x)] </w:t>
      </w:r>
    </w:p>
    <w:p w14:paraId="24C19099" w14:textId="77777777" w:rsidR="00594793" w:rsidRPr="008A50E2" w:rsidRDefault="00594793" w:rsidP="00594793">
      <w:pPr>
        <w:rPr>
          <w:rFonts w:eastAsiaTheme="minorEastAsia"/>
        </w:rPr>
      </w:pPr>
      <w:r w:rsidRPr="008A50E2">
        <w:rPr>
          <w:rFonts w:eastAsiaTheme="minorEastAsia"/>
        </w:rPr>
        <w:t xml:space="preserve">(vi) </w:t>
      </w:r>
      <m:oMath>
        <m:nary>
          <m:naryP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sech</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dx</m:t>
            </m:r>
          </m:e>
        </m:nary>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func>
                      <m:funcPr>
                        <m:ctrlPr>
                          <w:rPr>
                            <w:rFonts w:ascii="Cambria Math" w:eastAsiaTheme="minorEastAsia" w:hAnsi="Cambria Math"/>
                          </w:rPr>
                        </m:ctrlPr>
                      </m:funcPr>
                      <m:fName>
                        <m:r>
                          <m:rPr>
                            <m:sty m:val="p"/>
                          </m:rPr>
                          <w:rPr>
                            <w:rFonts w:ascii="Cambria Math" w:eastAsiaTheme="minorEastAsia" w:hAnsi="Cambria Math"/>
                          </w:rPr>
                          <m:t>cosh</m:t>
                        </m:r>
                      </m:fName>
                      <m:e>
                        <m:r>
                          <w:rPr>
                            <w:rFonts w:ascii="Cambria Math" w:eastAsiaTheme="minorEastAsia" w:hAnsi="Cambria Math"/>
                          </w:rPr>
                          <m:t>x</m:t>
                        </m:r>
                      </m:e>
                    </m:func>
                  </m:den>
                </m:f>
              </m:e>
            </m:d>
          </m:e>
        </m:nary>
      </m:oMath>
      <w:r w:rsidRPr="008A50E2">
        <w:rPr>
          <w:rFonts w:eastAsiaTheme="minorEastAsia"/>
        </w:rPr>
        <w:t xml:space="preserve"> = </w:t>
      </w:r>
      <m:oMath>
        <m:r>
          <w:rPr>
            <w:rFonts w:ascii="Cambria Math" w:eastAsiaTheme="minorEastAsia" w:hAnsi="Cambria Math"/>
          </w:rPr>
          <m:t xml:space="preserve">2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eˣ dx</m:t>
                    </m:r>
                  </m:num>
                  <m:den>
                    <m:d>
                      <m:dPr>
                        <m:ctrlPr>
                          <w:rPr>
                            <w:rFonts w:ascii="Cambria Math" w:eastAsiaTheme="minorEastAsia" w:hAnsi="Cambria Math"/>
                            <w:i/>
                          </w:rPr>
                        </m:ctrlPr>
                      </m:dPr>
                      <m:e>
                        <m:r>
                          <w:rPr>
                            <w:rFonts w:ascii="Cambria Math" w:eastAsiaTheme="minorEastAsia" w:hAnsi="Cambria Math"/>
                          </w:rPr>
                          <m:t xml:space="preserve">1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ˣ</m:t>
                        </m:r>
                      </m:e>
                    </m:d>
                  </m:den>
                </m:f>
              </m:e>
            </m:d>
          </m:e>
        </m:nary>
      </m:oMath>
    </w:p>
    <w:p w14:paraId="30D51327" w14:textId="77777777" w:rsidR="00594793" w:rsidRPr="008A50E2" w:rsidRDefault="00594793" w:rsidP="00594793">
      <w:pPr>
        <w:rPr>
          <w:rFonts w:eastAsiaTheme="minorEastAsia"/>
        </w:rPr>
      </w:pPr>
      <w:r w:rsidRPr="008A50E2">
        <w:rPr>
          <w:rFonts w:eastAsiaTheme="minorEastAsia"/>
        </w:rPr>
        <w:t xml:space="preserve"> = </w:t>
      </w:r>
      <m:oMath>
        <m:r>
          <w:rPr>
            <w:rFonts w:ascii="Cambria Math" w:eastAsiaTheme="minorEastAsia" w:hAnsi="Cambria Math"/>
          </w:rPr>
          <m:t xml:space="preserve">2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eˣ</m:t>
                        </m:r>
                      </m:e>
                    </m:d>
                  </m:num>
                  <m:den>
                    <m:r>
                      <w:rPr>
                        <w:rFonts w:ascii="Cambria Math" w:eastAsiaTheme="minorEastAsia" w:hAnsi="Cambria Math"/>
                      </w:rPr>
                      <m:t xml:space="preserve">1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eˣ</m:t>
                            </m:r>
                          </m:e>
                        </m:d>
                      </m:e>
                      <m:sup>
                        <m:r>
                          <w:rPr>
                            <w:rFonts w:ascii="Cambria Math" w:eastAsiaTheme="minorEastAsia" w:hAnsi="Cambria Math"/>
                          </w:rPr>
                          <m:t>2</m:t>
                        </m:r>
                      </m:sup>
                    </m:sSup>
                  </m:den>
                </m:f>
              </m:e>
            </m:d>
          </m:e>
        </m:nary>
        <m:r>
          <w:rPr>
            <w:rFonts w:ascii="Cambria Math" w:eastAsiaTheme="minorEastAsia" w:hAnsi="Cambria Math"/>
          </w:rPr>
          <m:t>= 2 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eˣ</m:t>
            </m:r>
          </m:e>
        </m:d>
      </m:oMath>
    </w:p>
    <w:p w14:paraId="794C8346" w14:textId="77777777" w:rsidR="00594793" w:rsidRDefault="00594793" w:rsidP="00594793">
      <w:pPr>
        <w:rPr>
          <w:rFonts w:eastAsiaTheme="minorEastAsia"/>
        </w:rPr>
      </w:pPr>
      <w:r w:rsidRPr="008A50E2">
        <w:rPr>
          <w:rFonts w:eastAsiaTheme="minorEastAsia"/>
        </w:rPr>
        <w:t>=</w:t>
      </w:r>
      <m:oMath>
        <m:r>
          <w:rPr>
            <w:rFonts w:ascii="Cambria Math" w:eastAsiaTheme="minorEastAsia" w:hAnsi="Cambria Math"/>
          </w:rPr>
          <m:t>2 tan⁻¹ (cosh x + sinh x)</m:t>
        </m:r>
      </m:oMath>
      <w:r w:rsidRPr="008A50E2">
        <w:rPr>
          <w:rFonts w:eastAsiaTheme="minorEastAsia"/>
          <w:i/>
          <w:iCs/>
        </w:rPr>
        <w:t>.</w:t>
      </w:r>
    </w:p>
    <w:p w14:paraId="075518E8" w14:textId="77777777" w:rsidR="00594793" w:rsidRPr="008A50E2" w:rsidRDefault="00594793" w:rsidP="00594793">
      <w:pPr>
        <w:rPr>
          <w:rFonts w:eastAsiaTheme="minorEastAsia"/>
        </w:rPr>
      </w:pPr>
    </w:p>
    <w:p w14:paraId="66A93526" w14:textId="77777777" w:rsidR="00594793" w:rsidRPr="008A50E2" w:rsidRDefault="00594793" w:rsidP="00594793">
      <w:pPr>
        <w:rPr>
          <w:rFonts w:eastAsiaTheme="minorEastAsia"/>
        </w:rPr>
      </w:pPr>
      <w:r w:rsidRPr="008A50E2">
        <w:rPr>
          <w:rFonts w:eastAsiaTheme="minorEastAsia"/>
        </w:rPr>
        <w:t>Otherwise:</w:t>
      </w:r>
    </w:p>
    <w:p w14:paraId="0468EDD7" w14:textId="77777777" w:rsidR="00594793" w:rsidRPr="008A50E2" w:rsidRDefault="00594793" w:rsidP="00594793">
      <w:pPr>
        <w:rPr>
          <w:rFonts w:eastAsiaTheme="minorEastAsia"/>
        </w:rPr>
      </w:pPr>
      <m:oMathPara>
        <m:oMath>
          <m:nary>
            <m:naryPr>
              <m:subHide m:val="1"/>
              <m:supHide m:val="1"/>
              <m:ctrlPr>
                <w:rPr>
                  <w:rFonts w:ascii="Cambria Math" w:eastAsiaTheme="minorEastAsia" w:hAnsi="Cambria Math"/>
                  <w:i/>
                </w:rPr>
              </m:ctrlPr>
            </m:naryPr>
            <m:sub/>
            <m:sup/>
            <m:e>
              <m:func>
                <m:funcPr>
                  <m:ctrlPr>
                    <w:rPr>
                      <w:rFonts w:ascii="Cambria Math" w:eastAsiaTheme="minorEastAsia" w:hAnsi="Cambria Math"/>
                    </w:rPr>
                  </m:ctrlPr>
                </m:funcPr>
                <m:fName>
                  <m:r>
                    <m:rPr>
                      <m:sty m:val="p"/>
                    </m:rPr>
                    <w:rPr>
                      <w:rFonts w:ascii="Cambria Math" w:eastAsiaTheme="minorEastAsia" w:hAnsi="Cambria Math"/>
                    </w:rPr>
                    <m:t>sech</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dx</m:t>
              </m:r>
            </m:e>
          </m:nary>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func>
                        <m:funcPr>
                          <m:ctrlPr>
                            <w:rPr>
                              <w:rFonts w:ascii="Cambria Math" w:eastAsiaTheme="minorEastAsia" w:hAnsi="Cambria Math"/>
                            </w:rPr>
                          </m:ctrlPr>
                        </m:funcPr>
                        <m:fName>
                          <m:r>
                            <m:rPr>
                              <m:sty m:val="p"/>
                            </m:rPr>
                            <w:rPr>
                              <w:rFonts w:ascii="Cambria Math" w:eastAsiaTheme="minorEastAsia" w:hAnsi="Cambria Math"/>
                            </w:rPr>
                            <m:t>cosh</m:t>
                          </m:r>
                        </m:fName>
                        <m:e>
                          <m:r>
                            <w:rPr>
                              <w:rFonts w:ascii="Cambria Math" w:eastAsiaTheme="minorEastAsia" w:hAnsi="Cambria Math"/>
                            </w:rPr>
                            <m:t>x</m:t>
                          </m:r>
                        </m:e>
                      </m:func>
                    </m:den>
                  </m:f>
                </m:e>
              </m:d>
            </m:e>
          </m:nary>
          <m:r>
            <w:rPr>
              <w:rFonts w:ascii="Cambria Math" w:eastAsiaTheme="minorEastAsia" w:hAnsi="Cambria Math"/>
            </w:rPr>
            <m:t xml:space="preserve">=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cos</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½x + sin</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½x</m:t>
                      </m:r>
                    </m:den>
                  </m:f>
                </m:e>
              </m:d>
            </m:e>
          </m:nary>
        </m:oMath>
      </m:oMathPara>
    </w:p>
    <w:p w14:paraId="48790E52" w14:textId="77777777" w:rsidR="00594793" w:rsidRPr="008A50E2" w:rsidRDefault="00594793" w:rsidP="00594793">
      <w:pPr>
        <w:rPr>
          <w:rFonts w:eastAsiaTheme="minorEastAsia"/>
        </w:rPr>
      </w:pPr>
      <w:r w:rsidRPr="008A50E2">
        <w:rPr>
          <w:rFonts w:eastAsiaTheme="minorEastAsia"/>
        </w:rPr>
        <w:tab/>
      </w:r>
      <w:r w:rsidRPr="008A50E2">
        <w:rPr>
          <w:rFonts w:eastAsiaTheme="minorEastAsia"/>
        </w:rPr>
        <w:tab/>
        <w:t xml:space="preserve">            </w:t>
      </w:r>
      <m:oMath>
        <m:r>
          <w:rPr>
            <w:rFonts w:ascii="Cambria Math" w:eastAsiaTheme="minorEastAsia" w:hAnsi="Cambria Math"/>
          </w:rPr>
          <m:t xml:space="preserve">= 2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½ sec</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½x</m:t>
                    </m:r>
                  </m:num>
                  <m:den>
                    <m:r>
                      <w:rPr>
                        <w:rFonts w:ascii="Cambria Math" w:eastAsiaTheme="minorEastAsia" w:hAnsi="Cambria Math"/>
                      </w:rPr>
                      <m:t>1 + tan</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½x</m:t>
                    </m:r>
                  </m:den>
                </m:f>
                <m:r>
                  <w:rPr>
                    <w:rFonts w:ascii="Cambria Math" w:eastAsiaTheme="minorEastAsia" w:hAnsi="Cambria Math"/>
                  </w:rPr>
                  <m:t>dx</m:t>
                </m:r>
              </m:e>
            </m:d>
          </m:e>
        </m:nary>
      </m:oMath>
    </w:p>
    <w:p w14:paraId="672748FC" w14:textId="77777777" w:rsidR="00594793" w:rsidRPr="008A50E2" w:rsidRDefault="00594793" w:rsidP="00594793">
      <w:pPr>
        <w:rPr>
          <w:rFonts w:eastAsiaTheme="minorEastAsia"/>
        </w:rPr>
      </w:pPr>
      <m:oMathPara>
        <m:oMath>
          <m:r>
            <w:rPr>
              <w:rFonts w:ascii="Cambria Math" w:eastAsiaTheme="minorEastAsia" w:hAnsi="Cambria Math"/>
            </w:rPr>
            <m:t xml:space="preserve">= 2 </m:t>
          </m:r>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 xml:space="preserve">1 +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on putting z =</m:t>
                  </m:r>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r>
                        <w:rPr>
                          <w:rFonts w:ascii="Cambria Math" w:eastAsiaTheme="minorEastAsia" w:hAnsi="Cambria Math"/>
                        </w:rPr>
                        <m:t>½x</m:t>
                      </m:r>
                    </m:e>
                  </m:func>
                  <m:r>
                    <w:rPr>
                      <w:rFonts w:ascii="Cambria Math" w:eastAsiaTheme="minorEastAsia" w:hAnsi="Cambria Math"/>
                    </w:rPr>
                    <m:t xml:space="preserve"> </m:t>
                  </m:r>
                </m:e>
              </m:d>
            </m:e>
          </m:nary>
        </m:oMath>
      </m:oMathPara>
    </w:p>
    <w:p w14:paraId="6927ECA5" w14:textId="77777777" w:rsidR="00594793" w:rsidRPr="008A50E2" w:rsidRDefault="00594793" w:rsidP="00594793">
      <w:pPr>
        <w:rPr>
          <w:rFonts w:eastAsiaTheme="minorEastAsia"/>
        </w:rPr>
      </w:pPr>
      <m:oMathPara>
        <m:oMath>
          <m:r>
            <w:rPr>
              <w:rFonts w:ascii="Cambria Math" w:eastAsiaTheme="minorEastAsia" w:hAnsi="Cambria Math"/>
            </w:rPr>
            <m:t>= 2 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z = 2 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r>
                    <w:rPr>
                      <w:rFonts w:ascii="Cambria Math" w:eastAsiaTheme="minorEastAsia" w:hAnsi="Cambria Math"/>
                    </w:rPr>
                    <m:t>½x</m:t>
                  </m:r>
                </m:e>
              </m:func>
            </m:e>
          </m:d>
          <m:r>
            <w:rPr>
              <w:rFonts w:ascii="Cambria Math" w:eastAsiaTheme="minorEastAsia" w:hAnsi="Cambria Math"/>
            </w:rPr>
            <m:t>.</m:t>
          </m:r>
        </m:oMath>
      </m:oMathPara>
    </w:p>
    <w:p w14:paraId="3BAE74DF" w14:textId="77777777" w:rsidR="00594793" w:rsidRPr="008A50E2" w:rsidRDefault="00594793" w:rsidP="00594793">
      <w:pPr>
        <w:rPr>
          <w:rFonts w:eastAsiaTheme="minorEastAsia"/>
        </w:rPr>
      </w:pPr>
      <w:r w:rsidRPr="008A50E2">
        <w:rPr>
          <w:rFonts w:eastAsiaTheme="minorEastAsia"/>
        </w:rPr>
        <w:t xml:space="preserve">(vii) </w:t>
      </w:r>
      <m:oMath>
        <m:r>
          <w:rPr>
            <w:rFonts w:ascii="Cambria Math" w:eastAsiaTheme="minorEastAsia" w:hAnsi="Cambria Math"/>
          </w:rPr>
          <m:t>∫ sech²x dx = tanh x.</m:t>
        </m:r>
      </m:oMath>
    </w:p>
    <w:p w14:paraId="2EC65D50" w14:textId="77777777" w:rsidR="00594793" w:rsidRPr="008A50E2" w:rsidRDefault="00594793" w:rsidP="00594793">
      <w:pPr>
        <w:rPr>
          <w:rFonts w:eastAsiaTheme="minorEastAsia"/>
        </w:rPr>
      </w:pPr>
      <w:r w:rsidRPr="008A50E2">
        <w:rPr>
          <w:rFonts w:eastAsiaTheme="minorEastAsia"/>
        </w:rPr>
        <w:t xml:space="preserve"> (viii) ∫</w:t>
      </w:r>
      <m:oMath>
        <m:r>
          <w:rPr>
            <w:rFonts w:ascii="Cambria Math" w:eastAsiaTheme="minorEastAsia" w:hAnsi="Cambria Math"/>
          </w:rPr>
          <m:t>cosech²x dx=- coth x</m:t>
        </m:r>
      </m:oMath>
      <w:r w:rsidRPr="008A50E2">
        <w:rPr>
          <w:rFonts w:eastAsiaTheme="minorEastAsia"/>
        </w:rPr>
        <w:t xml:space="preserve">. </w:t>
      </w:r>
    </w:p>
    <w:p w14:paraId="0AF698C9" w14:textId="77777777" w:rsidR="00594793" w:rsidRPr="008A50E2" w:rsidRDefault="00594793" w:rsidP="00594793">
      <w:pPr>
        <w:rPr>
          <w:rFonts w:eastAsiaTheme="minorEastAsia"/>
        </w:rPr>
      </w:pPr>
      <w:r w:rsidRPr="008A50E2">
        <w:rPr>
          <w:rFonts w:eastAsiaTheme="minorEastAsia"/>
        </w:rPr>
        <w:t>(ix) ∫</w:t>
      </w:r>
      <m:oMath>
        <m:r>
          <w:rPr>
            <w:rFonts w:ascii="Cambria Math" w:eastAsiaTheme="minorEastAsia" w:hAnsi="Cambria Math"/>
          </w:rPr>
          <m:t>sechx</m:t>
        </m:r>
        <m:func>
          <m:funcPr>
            <m:ctrlPr>
              <w:rPr>
                <w:rFonts w:ascii="Cambria Math" w:eastAsiaTheme="minorEastAsia" w:hAnsi="Cambria Math"/>
                <w:i/>
                <w:iCs/>
              </w:rPr>
            </m:ctrlPr>
          </m:funcPr>
          <m:fName>
            <m:r>
              <w:rPr>
                <w:rFonts w:ascii="Cambria Math" w:eastAsiaTheme="minorEastAsia" w:hAnsi="Cambria Math"/>
              </w:rPr>
              <m:t>tanh</m:t>
            </m:r>
          </m:fName>
          <m:e>
            <m:r>
              <w:rPr>
                <w:rFonts w:ascii="Cambria Math" w:eastAsiaTheme="minorEastAsia" w:hAnsi="Cambria Math"/>
              </w:rPr>
              <m:t>x</m:t>
            </m:r>
          </m:e>
        </m:func>
        <m:r>
          <w:rPr>
            <w:rFonts w:ascii="Cambria Math" w:eastAsiaTheme="minorEastAsia" w:hAnsi="Cambria Math"/>
          </w:rPr>
          <m:t>dx=- sechx</m:t>
        </m:r>
      </m:oMath>
      <w:r w:rsidRPr="008A50E2">
        <w:rPr>
          <w:rFonts w:eastAsiaTheme="minorEastAsia"/>
          <w:i/>
          <w:iCs/>
        </w:rPr>
        <w:t>.</w:t>
      </w:r>
      <w:r w:rsidRPr="008A50E2">
        <w:rPr>
          <w:rFonts w:eastAsiaTheme="minorEastAsia"/>
        </w:rPr>
        <w:t xml:space="preserve"> </w:t>
      </w:r>
    </w:p>
    <w:p w14:paraId="31501EE1" w14:textId="77777777" w:rsidR="00594793" w:rsidRPr="008A50E2" w:rsidRDefault="00594793" w:rsidP="00594793">
      <w:pPr>
        <w:rPr>
          <w:rFonts w:eastAsiaTheme="minorEastAsia"/>
          <w:i/>
          <w:iCs/>
        </w:rPr>
      </w:pPr>
      <w:r w:rsidRPr="008A50E2">
        <w:rPr>
          <w:rFonts w:eastAsiaTheme="minorEastAsia"/>
        </w:rPr>
        <w:t xml:space="preserve">(x) ∫ </w:t>
      </w:r>
      <m:oMath>
        <m:r>
          <w:rPr>
            <w:rFonts w:ascii="Cambria Math" w:eastAsiaTheme="minorEastAsia" w:hAnsi="Cambria Math"/>
          </w:rPr>
          <m:t>cosechx cotx dx=- cosech x.</m:t>
        </m:r>
      </m:oMath>
    </w:p>
    <w:p w14:paraId="69BD58A1" w14:textId="77777777" w:rsidR="00594793" w:rsidRPr="008A50E2" w:rsidRDefault="00594793" w:rsidP="00594793">
      <w:pPr>
        <w:rPr>
          <w:rFonts w:eastAsiaTheme="minorEastAsia"/>
          <w:b/>
          <w:bCs/>
        </w:rPr>
      </w:pPr>
      <w:r w:rsidRPr="008A50E2">
        <w:rPr>
          <w:rFonts w:eastAsiaTheme="minorEastAsia"/>
          <w:b/>
          <w:bCs/>
        </w:rPr>
        <w:t>4.8 Illustrative Examples.</w:t>
      </w:r>
    </w:p>
    <w:p w14:paraId="1FFE0FDA" w14:textId="77777777" w:rsidR="00594793" w:rsidRPr="008A50E2" w:rsidRDefault="00594793" w:rsidP="00594793">
      <w:pPr>
        <w:rPr>
          <w:rFonts w:eastAsiaTheme="minorEastAsia"/>
        </w:rPr>
      </w:pPr>
      <w:r w:rsidRPr="008A50E2">
        <w:rPr>
          <w:rFonts w:eastAsiaTheme="minorEastAsia"/>
          <w:b/>
          <w:bCs/>
        </w:rPr>
        <w:t>Ex. 1</w:t>
      </w:r>
      <w:r w:rsidRPr="008A50E2">
        <w:rPr>
          <w:rFonts w:eastAsiaTheme="minorEastAsia"/>
        </w:rPr>
        <w:t xml:space="preserve"> Integrate </w:t>
      </w:r>
      <m:oMath>
        <m:nary>
          <m:naryPr>
            <m:subHide m:val="1"/>
            <m:supHide m:val="1"/>
            <m:ctrlPr>
              <w:rPr>
                <w:rFonts w:ascii="Cambria Math" w:eastAsiaTheme="minorEastAsia" w:hAnsi="Cambria Math"/>
                <w:i/>
              </w:rPr>
            </m:ctrlPr>
          </m:naryPr>
          <m:sub/>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a</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 b</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den>
                </m:f>
              </m:e>
            </m:d>
          </m:e>
        </m:nary>
      </m:oMath>
      <w:r w:rsidRPr="008A50E2">
        <w:rPr>
          <w:rFonts w:eastAsiaTheme="minorEastAsia"/>
        </w:rPr>
        <w:t>.</w:t>
      </w:r>
    </w:p>
    <w:p w14:paraId="70B2DF3B" w14:textId="77777777" w:rsidR="00594793" w:rsidRPr="008A50E2" w:rsidRDefault="00594793" w:rsidP="00594793">
      <w:pPr>
        <w:rPr>
          <w:rFonts w:eastAsiaTheme="minorEastAsia"/>
          <w:i/>
          <w:iCs/>
        </w:rPr>
      </w:pPr>
      <w:r w:rsidRPr="008A50E2">
        <w:rPr>
          <w:rFonts w:eastAsiaTheme="minorEastAsia"/>
        </w:rPr>
        <w:t>Put</w:t>
      </w:r>
      <w:r>
        <w:rPr>
          <w:rFonts w:eastAsiaTheme="minorEastAsia"/>
        </w:rPr>
        <w:t xml:space="preserve"> </w:t>
      </w:r>
      <m:oMath>
        <m:r>
          <w:rPr>
            <w:rFonts w:ascii="Cambria Math" w:eastAsiaTheme="minorEastAsia" w:hAnsi="Cambria Math"/>
          </w:rPr>
          <m:t>a=rcosθ</m:t>
        </m:r>
      </m:oMath>
      <w:r w:rsidRPr="008A50E2">
        <w:rPr>
          <w:rFonts w:eastAsiaTheme="minorEastAsia"/>
        </w:rPr>
        <w:t xml:space="preserve">, </w:t>
      </w:r>
      <m:oMath>
        <m:r>
          <w:rPr>
            <w:rFonts w:ascii="Cambria Math" w:eastAsiaTheme="minorEastAsia" w:hAnsi="Cambria Math"/>
          </w:rPr>
          <m:t>b=rsinθ</m:t>
        </m:r>
      </m:oMath>
      <w:r w:rsidRPr="008A50E2">
        <w:rPr>
          <w:rFonts w:eastAsiaTheme="minorEastAsia"/>
        </w:rPr>
        <w:t xml:space="preserve">, </w:t>
      </w:r>
      <w:r w:rsidRPr="008A50E2">
        <w:rPr>
          <w:rFonts w:eastAsiaTheme="minorEastAsia"/>
          <w:i/>
          <w:iCs/>
        </w:rPr>
        <w:t>then</w:t>
      </w:r>
      <w:r w:rsidRPr="0042265D">
        <w:rPr>
          <w:rFonts w:eastAsiaTheme="minorEastAsia"/>
          <w:i/>
          <w:iCs/>
        </w:rPr>
        <w:t xml:space="preserve"> </w:t>
      </w:r>
      <m:oMath>
        <m:r>
          <w:rPr>
            <w:rFonts w:ascii="Cambria Math" w:eastAsiaTheme="minorEastAsia" w:hAnsi="Cambria Math"/>
          </w:rPr>
          <m:t>asinx+bcosx=r sin(x+θ)</m:t>
        </m:r>
      </m:oMath>
      <w:r w:rsidRPr="008A50E2">
        <w:rPr>
          <w:rFonts w:eastAsiaTheme="minorEastAsia"/>
          <w:i/>
          <w:iCs/>
        </w:rPr>
        <w:t>.</w:t>
      </w:r>
    </w:p>
    <w:p w14:paraId="192ACDC0" w14:textId="77777777" w:rsidR="00594793" w:rsidRPr="008A50E2" w:rsidRDefault="00594793" w:rsidP="00594793">
      <w:pPr>
        <w:rPr>
          <w:rFonts w:eastAsiaTheme="minorEastAsia"/>
        </w:rPr>
      </w:pPr>
      <w:r w:rsidRPr="008A50E2">
        <w:rPr>
          <w:rFonts w:eastAsiaTheme="minorEastAsia"/>
        </w:rPr>
        <w:t xml:space="preserve">Here r =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oMath>
      <w:r w:rsidRPr="008A50E2">
        <w:rPr>
          <w:rFonts w:eastAsiaTheme="minorEastAsia"/>
        </w:rPr>
        <w:t xml:space="preserve">​ and θ = </w:t>
      </w:r>
      <m:oMath>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-1</m:t>
            </m:r>
          </m:sup>
        </m:sSup>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p>
    <w:p w14:paraId="1A240735" w14:textId="77777777" w:rsidR="00594793" w:rsidRPr="008A50E2" w:rsidRDefault="00594793" w:rsidP="00594793">
      <w:pPr>
        <w:rPr>
          <w:rFonts w:eastAsiaTheme="minorEastAsia"/>
        </w:rPr>
      </w:pPr>
      <w:r w:rsidRPr="008A50E2">
        <w:rPr>
          <w:rFonts w:eastAsiaTheme="minorEastAsia"/>
        </w:rPr>
        <w:t>.</w:t>
      </w:r>
      <w:r w:rsidRPr="008A50E2">
        <w:rPr>
          <w:rFonts w:eastAsiaTheme="minorEastAsia"/>
          <w:vertAlign w:val="superscript"/>
        </w:rPr>
        <w:t>.</w:t>
      </w:r>
      <w:r w:rsidRPr="008A50E2">
        <w:rPr>
          <w:rFonts w:eastAsiaTheme="minorEastAsia"/>
        </w:rPr>
        <w:t xml:space="preserve">. </w:t>
      </w:r>
      <m:oMath>
        <m:r>
          <w:rPr>
            <w:rFonts w:ascii="Cambria Math" w:eastAsiaTheme="minorEastAsia" w:hAnsi="Cambria Math"/>
          </w:rPr>
          <m:t>I=∫rsin</m:t>
        </m:r>
        <m:d>
          <m:dPr>
            <m:ctrlPr>
              <w:rPr>
                <w:rFonts w:ascii="Cambria Math" w:eastAsiaTheme="minorEastAsia" w:hAnsi="Cambria Math"/>
                <w:i/>
              </w:rPr>
            </m:ctrlPr>
          </m:dPr>
          <m:e>
            <m:r>
              <w:rPr>
                <w:rFonts w:ascii="Cambria Math" w:eastAsiaTheme="minorEastAsia" w:hAnsi="Cambria Math"/>
              </w:rPr>
              <m:t>x+θ</m:t>
            </m:r>
          </m:e>
        </m:d>
        <m:r>
          <w:rPr>
            <w:rFonts w:ascii="Cambria Math" w:eastAsiaTheme="minorEastAsia" w:hAnsi="Cambria Math"/>
          </w:rPr>
          <m:t>dx​=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e>
        </m:d>
        <m:r>
          <w:rPr>
            <w:rFonts w:ascii="Cambria Math" w:eastAsiaTheme="minorEastAsia" w:hAnsi="Cambria Math"/>
          </w:rPr>
          <m:t>∫cosec</m:t>
        </m:r>
        <m:d>
          <m:dPr>
            <m:ctrlPr>
              <w:rPr>
                <w:rFonts w:ascii="Cambria Math" w:eastAsiaTheme="minorEastAsia" w:hAnsi="Cambria Math"/>
                <w:i/>
              </w:rPr>
            </m:ctrlPr>
          </m:dPr>
          <m:e>
            <m:r>
              <w:rPr>
                <w:rFonts w:ascii="Cambria Math" w:eastAsiaTheme="minorEastAsia" w:hAnsi="Cambria Math"/>
              </w:rPr>
              <m:t>x+θ</m:t>
            </m:r>
          </m:e>
        </m:d>
        <m:r>
          <w:rPr>
            <w:rFonts w:ascii="Cambria Math" w:eastAsiaTheme="minorEastAsia" w:hAnsi="Cambria Math"/>
          </w:rPr>
          <m:t>dx</m:t>
        </m:r>
      </m:oMath>
    </w:p>
    <w:p w14:paraId="73354887" w14:textId="77777777" w:rsidR="00594793" w:rsidRPr="008A50E2" w:rsidRDefault="00594793" w:rsidP="00594793">
      <w:pPr>
        <w:rPr>
          <w:rFonts w:eastAsiaTheme="minorEastAsia"/>
        </w:rPr>
      </w:pPr>
      <w:r w:rsidRPr="008A50E2">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e>
        </m:d>
        <m:r>
          <w:rPr>
            <w:rFonts w:ascii="Cambria Math" w:eastAsiaTheme="minorEastAsia" w:hAnsi="Cambria Math"/>
          </w:rPr>
          <m:t>​∫cosecz dz, where z=x+θ</m:t>
        </m:r>
      </m:oMath>
    </w:p>
    <w:p w14:paraId="5E2C5FCC" w14:textId="77777777" w:rsidR="00594793" w:rsidRPr="008A50E2" w:rsidRDefault="00594793" w:rsidP="00594793">
      <w:pPr>
        <w:rPr>
          <w:rFonts w:eastAsiaTheme="minorEastAsia"/>
        </w:rPr>
      </w:pPr>
      <w:r w:rsidRPr="008A50E2">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e>
        </m:d>
        <m:func>
          <m:funcPr>
            <m:ctrlPr>
              <w:rPr>
                <w:rFonts w:ascii="Cambria Math" w:eastAsiaTheme="minorEastAsia" w:hAnsi="Cambria Math"/>
              </w:rPr>
            </m:ctrlPr>
          </m:funcPr>
          <m:fName>
            <m:r>
              <m:rPr>
                <m:sty m:val="p"/>
              </m:rPr>
              <w:rPr>
                <w:rFonts w:ascii="Cambria Math" w:eastAsiaTheme="minorEastAsia" w:hAnsi="Cambria Math"/>
              </w:rPr>
              <m:t>log</m:t>
            </m:r>
          </m:fName>
          <m:e>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2</m:t>
                        </m:r>
                      </m:den>
                    </m:f>
                  </m:e>
                </m:d>
              </m:e>
            </m:func>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e>
        </m:d>
        <m:func>
          <m:funcPr>
            <m:ctrlPr>
              <w:rPr>
                <w:rFonts w:ascii="Cambria Math" w:eastAsiaTheme="minorEastAsia" w:hAnsi="Cambria Math"/>
              </w:rPr>
            </m:ctrlPr>
          </m:funcPr>
          <m:fName>
            <m:r>
              <m:rPr>
                <m:sty m:val="p"/>
              </m:rPr>
              <w:rPr>
                <w:rFonts w:ascii="Cambria Math" w:eastAsiaTheme="minorEastAsia" w:hAnsi="Cambria Math"/>
              </w:rPr>
              <m:t>log</m:t>
            </m:r>
          </m:fName>
          <m:e>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x+θ</m:t>
                        </m:r>
                      </m:num>
                      <m:den>
                        <m:r>
                          <w:rPr>
                            <w:rFonts w:ascii="Cambria Math" w:eastAsiaTheme="minorEastAsia" w:hAnsi="Cambria Math"/>
                          </w:rPr>
                          <m:t>2</m:t>
                        </m:r>
                      </m:den>
                    </m:f>
                  </m:e>
                </m:d>
              </m:e>
            </m:func>
          </m:e>
        </m:func>
      </m:oMath>
    </w:p>
    <w:p w14:paraId="6763FF95" w14:textId="77777777" w:rsidR="00594793" w:rsidRPr="008A50E2" w:rsidRDefault="00594793" w:rsidP="00594793">
      <w:pPr>
        <w:rPr>
          <w:rFonts w:eastAsiaTheme="minorEastAsia"/>
        </w:rPr>
      </w:pPr>
      <w:r w:rsidRPr="008A50E2">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den>
            </m:f>
          </m:e>
        </m:d>
        <m:func>
          <m:funcPr>
            <m:ctrlPr>
              <w:rPr>
                <w:rFonts w:ascii="Cambria Math" w:eastAsiaTheme="minorEastAsia" w:hAnsi="Cambria Math"/>
              </w:rPr>
            </m:ctrlPr>
          </m:funcPr>
          <m:fName>
            <m:r>
              <m:rPr>
                <m:sty m:val="p"/>
              </m:rPr>
              <w:rPr>
                <w:rFonts w:ascii="Cambria Math" w:eastAsiaTheme="minorEastAsia" w:hAnsi="Cambria Math"/>
              </w:rPr>
              <m:t>log</m:t>
            </m:r>
          </m:fName>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tan</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e>
                        </m:d>
                      </m:e>
                    </m:d>
                  </m:e>
                </m:func>
              </m:e>
            </m:d>
          </m:e>
        </m:func>
      </m:oMath>
    </w:p>
    <w:p w14:paraId="0250D53E" w14:textId="77777777" w:rsidR="00594793" w:rsidRDefault="00594793" w:rsidP="00594793">
      <w:pPr>
        <w:rPr>
          <w:rFonts w:eastAsiaTheme="minorEastAsia"/>
        </w:rPr>
      </w:pPr>
      <w:r w:rsidRPr="008A50E2">
        <w:rPr>
          <w:rFonts w:eastAsiaTheme="minorEastAsia"/>
        </w:rPr>
        <w:t>Note. Since, as above</w:t>
      </w:r>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r>
              <w:rPr>
                <w:rFonts w:ascii="Cambria Math" w:eastAsiaTheme="minorEastAsia" w:hAnsi="Cambria Math"/>
              </w:rPr>
              <m:t>x</m:t>
            </m:r>
          </m:e>
        </m:func>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r>
          <w:rPr>
            <w:rFonts w:ascii="Cambria Math" w:eastAsiaTheme="minorEastAsia" w:hAnsi="Cambria Math"/>
          </w:rPr>
          <m:t>,</m:t>
        </m:r>
      </m:oMath>
    </w:p>
    <w:p w14:paraId="72116464" w14:textId="77777777" w:rsidR="00594793" w:rsidRDefault="00594793" w:rsidP="00594793">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sinx+cosx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cosec</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r>
                  <w:rPr>
                    <w:rFonts w:ascii="Cambria Math" w:eastAsiaTheme="minorEastAsia" w:hAnsi="Cambria Math"/>
                  </w:rPr>
                  <m:t>dx</m:t>
                </m:r>
              </m:e>
            </m:nary>
          </m:e>
        </m:nary>
      </m:oMath>
      <w:r>
        <w:t xml:space="preserve"> </w:t>
      </w:r>
    </w:p>
    <w:p w14:paraId="20454B5D" w14:textId="77777777" w:rsidR="00594793" w:rsidRDefault="00594793" w:rsidP="00594793">
      <m:oMath>
        <m:r>
          <w:rPr>
            <w:rFonts w:ascii="Cambria Math" w:hAnsi="Cambria Math"/>
          </w:rPr>
          <w:lastRenderedPageBreak/>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logtan(</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8</m:t>
            </m:r>
          </m:den>
        </m:f>
        <m:r>
          <w:rPr>
            <w:rFonts w:ascii="Cambria Math" w:hAnsi="Cambria Math"/>
          </w:rPr>
          <m:t>)</m:t>
        </m:r>
      </m:oMath>
      <w:r>
        <w:t xml:space="preserve"> </w:t>
      </w:r>
    </w:p>
    <w:p w14:paraId="1D690315" w14:textId="77777777" w:rsidR="00594793" w:rsidRDefault="00594793" w:rsidP="00594793">
      <w:r>
        <w:t xml:space="preserve">Ex. 2. </w:t>
      </w: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x</m:t>
                </m:r>
              </m:den>
            </m:f>
          </m:e>
        </m:nary>
      </m:oMath>
    </w:p>
    <w:p w14:paraId="60A7FD5E" w14:textId="77777777" w:rsidR="00594793" w:rsidRDefault="00594793" w:rsidP="00594793">
      <w:pPr>
        <w:rPr>
          <w:rFonts w:eastAsiaTheme="minorEastAsia"/>
        </w:rPr>
      </w:pPr>
      <w:r>
        <w:t xml:space="preserve">Multiplying the numerator and denominator by </w:t>
      </w:r>
      <m:oMath>
        <m:sSup>
          <m:sSupPr>
            <m:ctrlPr>
              <w:rPr>
                <w:rFonts w:ascii="Cambria Math" w:hAnsi="Cambria Math"/>
                <w:i/>
              </w:rPr>
            </m:ctrlPr>
          </m:sSupPr>
          <m:e>
            <m:r>
              <w:rPr>
                <w:rFonts w:ascii="Cambria Math" w:hAnsi="Cambria Math"/>
              </w:rPr>
              <m:t>sec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oMath>
      <w:r>
        <w:rPr>
          <w:rFonts w:eastAsiaTheme="minorEastAsia"/>
        </w:rPr>
        <w:t>, this</w:t>
      </w:r>
      <w:r>
        <w:rPr>
          <w:rFonts w:eastAsiaTheme="minorEastAsia"/>
        </w:rPr>
        <w:br/>
      </w:r>
      <w:r>
        <w:rPr>
          <w:rFonts w:eastAsiaTheme="minorEastAsia"/>
        </w:rPr>
        <w:br/>
        <w:t>=</w:t>
      </w:r>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sec</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dx</m:t>
                </m:r>
              </m:num>
              <m:den>
                <m:sSup>
                  <m:sSupPr>
                    <m:ctrlPr>
                      <w:rPr>
                        <w:rFonts w:ascii="Cambria Math" w:eastAsiaTheme="minorEastAsia" w:hAnsi="Cambria Math"/>
                        <w:i/>
                      </w:rPr>
                    </m:ctrlPr>
                  </m:sSupPr>
                  <m:e>
                    <m:r>
                      <w:rPr>
                        <w:rFonts w:ascii="Cambria Math" w:eastAsiaTheme="minorEastAsia" w:hAnsi="Cambria Math"/>
                      </w:rPr>
                      <m:t>tan</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+8tan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x+16</m:t>
                </m:r>
              </m:den>
            </m:f>
          </m:e>
        </m:nary>
      </m:oMath>
      <w:r>
        <w:t xml:space="preserve"> </w:t>
      </w:r>
      <w:r>
        <w:br/>
      </w:r>
      <w:r>
        <w:br/>
        <w:t>=</w:t>
      </w: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2dz</m:t>
                </m:r>
              </m:num>
              <m:den>
                <m:sSup>
                  <m:sSupPr>
                    <m:ctrlPr>
                      <w:rPr>
                        <w:rFonts w:ascii="Cambria Math" w:hAnsi="Cambria Math"/>
                        <w:i/>
                      </w:rPr>
                    </m:ctrlPr>
                  </m:sSupPr>
                  <m:e>
                    <m:r>
                      <w:rPr>
                        <w:rFonts w:ascii="Cambria Math" w:hAnsi="Cambria Math"/>
                      </w:rPr>
                      <m:t>10z</m:t>
                    </m:r>
                  </m:e>
                  <m:sup>
                    <m:r>
                      <w:rPr>
                        <w:rFonts w:ascii="Cambria Math" w:hAnsi="Cambria Math"/>
                      </w:rPr>
                      <m:t>2</m:t>
                    </m:r>
                  </m:sup>
                </m:sSup>
                <m:r>
                  <w:rPr>
                    <w:rFonts w:ascii="Cambria Math" w:hAnsi="Cambria Math"/>
                  </w:rPr>
                  <m:t>+8z+16</m:t>
                </m:r>
              </m:den>
            </m:f>
            <m:r>
              <w:rPr>
                <w:rFonts w:ascii="Cambria Math" w:hAnsi="Cambria Math"/>
              </w:rPr>
              <m:t>,</m:t>
            </m:r>
          </m:e>
        </m:nary>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putting z=tan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e>
        </m:d>
      </m:oMath>
    </w:p>
    <w:p w14:paraId="27AFD697" w14:textId="77777777" w:rsidR="00594793" w:rsidRDefault="00594793" w:rsidP="00594793">
      <w:pPr>
        <w:rPr>
          <w:rFonts w:eastAsiaTheme="minorEastAsia"/>
        </w:rPr>
      </w:pPr>
      <w:r>
        <w:rPr>
          <w:rFonts w:eastAsiaTheme="minorEastAsia"/>
        </w:rPr>
        <w:b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dz</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d>
                  </m:e>
                  <m:sup>
                    <m:r>
                      <w:rPr>
                        <w:rFonts w:ascii="Cambria Math" w:eastAsiaTheme="minorEastAsia" w:hAnsi="Cambria Math"/>
                      </w:rPr>
                      <m:t>2</m:t>
                    </m:r>
                  </m:sup>
                </m:sSup>
              </m:den>
            </m:f>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du</m:t>
                </m:r>
              </m:num>
              <m:den>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e>
        </m:nary>
      </m:oMath>
      <w:r>
        <w:rPr>
          <w:rFonts w:eastAsiaTheme="minorEastAsia"/>
        </w:rPr>
        <w:br/>
        <w:t xml:space="preserve">                          </w:t>
      </w:r>
      <m:oMath>
        <m:r>
          <w:rPr>
            <w:rFonts w:ascii="Cambria Math" w:eastAsiaTheme="minorEastAsia" w:hAnsi="Cambria Math"/>
          </w:rPr>
          <m:t xml:space="preserve">where u=z+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 a=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oMath>
    </w:p>
    <w:p w14:paraId="1FC837B9" w14:textId="77777777" w:rsidR="00594793" w:rsidRDefault="00594793" w:rsidP="00594793">
      <w:pPr>
        <w:rPr>
          <w:rFonts w:eastAsiaTheme="minorEastAsia"/>
        </w:rPr>
      </w:pPr>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5z+2</m:t>
                </m:r>
              </m:num>
              <m:den>
                <m:r>
                  <w:rPr>
                    <w:rFonts w:ascii="Cambria Math" w:eastAsiaTheme="minorEastAsia" w:hAnsi="Cambria Math"/>
                  </w:rPr>
                  <m:t>6</m:t>
                </m:r>
              </m:den>
            </m:f>
          </m:e>
        </m:func>
      </m:oMath>
    </w:p>
    <w:p w14:paraId="5F0E7804" w14:textId="77777777" w:rsidR="00594793" w:rsidRPr="00046CB3" w:rsidRDefault="00594793" w:rsidP="00594793">
      <w:pPr>
        <w:rPr>
          <w:rFonts w:eastAsiaTheme="minorEastAsia"/>
        </w:rPr>
      </w:pPr>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5tan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x+2</m:t>
                </m:r>
              </m:num>
              <m:den>
                <m:r>
                  <w:rPr>
                    <w:rFonts w:ascii="Cambria Math" w:eastAsiaTheme="minorEastAsia" w:hAnsi="Cambria Math"/>
                  </w:rPr>
                  <m:t>6</m:t>
                </m:r>
              </m:den>
            </m:f>
          </m:e>
        </m:func>
      </m:oMath>
    </w:p>
    <w:p w14:paraId="491F1A0E" w14:textId="77777777" w:rsidR="00594793" w:rsidRDefault="00594793" w:rsidP="00594793">
      <w:pPr>
        <w:rPr>
          <w:rFonts w:eastAsiaTheme="minorEastAsia"/>
        </w:rPr>
      </w:pPr>
    </w:p>
    <w:p w14:paraId="49375471" w14:textId="77777777" w:rsidR="00594793" w:rsidRDefault="00594793" w:rsidP="00594793">
      <w:pPr>
        <w:rPr>
          <w:rFonts w:eastAsiaTheme="minorEastAsia"/>
        </w:rPr>
      </w:pPr>
      <w:r>
        <w:rPr>
          <w:rFonts w:eastAsiaTheme="minorEastAsia"/>
        </w:rPr>
        <w:t xml:space="preserve">Ex 5.  </w:t>
      </w:r>
      <m:oMath>
        <m:r>
          <w:rPr>
            <w:rFonts w:ascii="Cambria Math" w:eastAsiaTheme="minorEastAsia" w:hAnsi="Cambria Math"/>
          </w:rPr>
          <m:t xml:space="preserve">Integrate </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2sinx+cosx</m:t>
                </m:r>
              </m:num>
              <m:den>
                <m:r>
                  <w:rPr>
                    <w:rFonts w:ascii="Cambria Math" w:eastAsiaTheme="minorEastAsia" w:hAnsi="Cambria Math"/>
                  </w:rPr>
                  <m:t>3sinx+4cosx</m:t>
                </m:r>
              </m:den>
            </m:f>
            <m:r>
              <w:rPr>
                <w:rFonts w:ascii="Cambria Math" w:eastAsiaTheme="minorEastAsia" w:hAnsi="Cambria Math"/>
              </w:rPr>
              <m:t>dx</m:t>
            </m:r>
          </m:e>
        </m:nary>
      </m:oMath>
    </w:p>
    <w:p w14:paraId="6AAF4638" w14:textId="77777777" w:rsidR="00594793" w:rsidRPr="00D34062" w:rsidRDefault="00594793" w:rsidP="00594793">
      <w:pPr>
        <w:rPr>
          <w:rFonts w:eastAsiaTheme="minorEastAsia"/>
        </w:rPr>
      </w:pPr>
      <m:oMath>
        <m:r>
          <w:rPr>
            <w:rFonts w:ascii="Cambria Math" w:eastAsiaTheme="minorEastAsia" w:hAnsi="Cambria Math"/>
          </w:rPr>
          <m:t>Let 2sinx+3cosx</m:t>
        </m:r>
      </m:oMath>
      <w:r>
        <w:rPr>
          <w:rFonts w:eastAsiaTheme="minorEastAsia"/>
        </w:rPr>
        <w:t xml:space="preserve"> </w:t>
      </w:r>
      <w:r>
        <w:rPr>
          <w:rFonts w:eastAsiaTheme="minorEastAsia"/>
        </w:rPr>
        <w:br/>
      </w:r>
      <m:oMathPara>
        <m:oMathParaPr>
          <m:jc m:val="left"/>
        </m:oMathParaP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donominator</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diff. of donominator</m:t>
              </m:r>
            </m:e>
          </m:d>
          <m:r>
            <m:rPr>
              <m:sty m:val="p"/>
            </m:rPr>
            <w:rPr>
              <w:rFonts w:ascii="Cambria Math" w:eastAsiaTheme="minorEastAsia" w:hAnsi="Cambria Math"/>
            </w:rPr>
            <w:br/>
          </m:r>
        </m:oMath>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3sinx+4cosx</m:t>
              </m:r>
            </m:e>
          </m:d>
          <m:r>
            <w:rPr>
              <w:rFonts w:ascii="Cambria Math" w:eastAsiaTheme="minorEastAsia" w:hAnsi="Cambria Math"/>
            </w:rPr>
            <m:t>+m(3cosx-4sinx)</m:t>
          </m:r>
        </m:oMath>
      </m:oMathPara>
    </w:p>
    <w:p w14:paraId="6125C402" w14:textId="77777777" w:rsidR="00594793" w:rsidRPr="00CF3AD2" w:rsidRDefault="00594793" w:rsidP="00594793">
      <w:pPr>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3l-4m</m:t>
              </m:r>
            </m:e>
          </m:d>
          <m:r>
            <w:rPr>
              <w:rFonts w:ascii="Cambria Math" w:eastAsiaTheme="minorEastAsia" w:hAnsi="Cambria Math"/>
            </w:rPr>
            <m:t>sinx+</m:t>
          </m:r>
          <m:d>
            <m:dPr>
              <m:ctrlPr>
                <w:rPr>
                  <w:rFonts w:ascii="Cambria Math" w:eastAsiaTheme="minorEastAsia" w:hAnsi="Cambria Math"/>
                  <w:i/>
                </w:rPr>
              </m:ctrlPr>
            </m:dPr>
            <m:e>
              <m:r>
                <w:rPr>
                  <w:rFonts w:ascii="Cambria Math" w:eastAsiaTheme="minorEastAsia" w:hAnsi="Cambria Math"/>
                </w:rPr>
                <m:t>4l+3m</m:t>
              </m:r>
            </m:e>
          </m:d>
          <m:r>
            <w:rPr>
              <w:rFonts w:ascii="Cambria Math" w:eastAsiaTheme="minorEastAsia" w:hAnsi="Cambria Math"/>
            </w:rPr>
            <m:t>cosx</m:t>
          </m:r>
        </m:oMath>
      </m:oMathPara>
    </w:p>
    <w:p w14:paraId="00DD6FA0" w14:textId="77777777" w:rsidR="00594793" w:rsidRDefault="00594793" w:rsidP="00594793">
      <w:pPr>
        <w:rPr>
          <w:rFonts w:eastAsiaTheme="minorEastAsia"/>
        </w:rPr>
      </w:pPr>
      <w:r>
        <w:rPr>
          <w:rFonts w:eastAsiaTheme="minorEastAsia"/>
        </w:rPr>
        <w:t xml:space="preserve">Now comparing coefficient’s of </w:t>
      </w:r>
      <m:oMath>
        <m:r>
          <w:rPr>
            <w:rFonts w:ascii="Cambria Math" w:eastAsiaTheme="minorEastAsia" w:hAnsi="Cambria Math"/>
          </w:rPr>
          <m:t>sinx</m:t>
        </m:r>
      </m:oMath>
      <w:r>
        <w:rPr>
          <w:rFonts w:eastAsiaTheme="minorEastAsia"/>
        </w:rPr>
        <w:t xml:space="preserve"> on and </w:t>
      </w:r>
      <m:oMath>
        <m:r>
          <w:rPr>
            <w:rFonts w:ascii="Cambria Math" w:eastAsiaTheme="minorEastAsia" w:hAnsi="Cambria Math"/>
          </w:rPr>
          <m:t>cosx</m:t>
        </m:r>
      </m:oMath>
      <w:r>
        <w:rPr>
          <w:rFonts w:eastAsiaTheme="minorEastAsia"/>
        </w:rPr>
        <w:t xml:space="preserve"> on both sides, we got </w:t>
      </w:r>
      <m:oMath>
        <m:r>
          <w:rPr>
            <w:rFonts w:ascii="Cambria Math" w:eastAsiaTheme="minorEastAsia" w:hAnsi="Cambria Math"/>
          </w:rPr>
          <m:t>3l-4m=2</m:t>
        </m:r>
      </m:oMath>
      <w:r>
        <w:rPr>
          <w:rFonts w:eastAsiaTheme="minorEastAsia"/>
        </w:rPr>
        <w:t xml:space="preserve"> and </w:t>
      </w:r>
      <m:oMath>
        <m:r>
          <w:rPr>
            <w:rFonts w:ascii="Cambria Math" w:eastAsiaTheme="minorEastAsia" w:hAnsi="Cambria Math"/>
          </w:rPr>
          <m:t>4l+3m=3</m:t>
        </m:r>
      </m:oMath>
      <w:r>
        <w:rPr>
          <w:rFonts w:eastAsiaTheme="minorEastAsia"/>
        </w:rPr>
        <w:t xml:space="preserve"> when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25</m:t>
            </m:r>
          </m:den>
        </m:f>
      </m:oMath>
      <w:r>
        <w:rPr>
          <w:rFonts w:eastAsiaTheme="minorEastAsia"/>
        </w:rPr>
        <w:t>,</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p>
    <w:p w14:paraId="4A0FFA02" w14:textId="77777777" w:rsidR="00594793" w:rsidRPr="0023778B" w:rsidRDefault="00594793" w:rsidP="00594793">
      <w:pPr>
        <w:rPr>
          <w:rFonts w:eastAsiaTheme="minorEastAsia"/>
        </w:rPr>
      </w:pPr>
      <m:oMath>
        <m:r>
          <w:rPr>
            <w:rFonts w:ascii="Cambria Math" w:eastAsiaTheme="minorEastAsia" w:hAnsi="Cambria Math"/>
          </w:rPr>
          <m:t>∴2sinx+3cosx=</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25</m:t>
            </m:r>
          </m:den>
        </m:f>
        <m:d>
          <m:dPr>
            <m:ctrlPr>
              <w:rPr>
                <w:rFonts w:ascii="Cambria Math" w:eastAsiaTheme="minorEastAsia" w:hAnsi="Cambria Math"/>
                <w:i/>
              </w:rPr>
            </m:ctrlPr>
          </m:dPr>
          <m:e>
            <m:r>
              <w:rPr>
                <w:rFonts w:ascii="Cambria Math" w:eastAsiaTheme="minorEastAsia" w:hAnsi="Cambria Math"/>
              </w:rPr>
              <m:t>3sinx+4cosx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r>
          <w:rPr>
            <w:rFonts w:ascii="Cambria Math" w:eastAsiaTheme="minorEastAsia" w:hAnsi="Cambria Math"/>
          </w:rPr>
          <m:t>(3cosx-4sinx)</m:t>
        </m:r>
      </m:oMath>
      <w:r>
        <w:rPr>
          <w:rFonts w:eastAsiaTheme="minorEastAsia"/>
        </w:rPr>
        <w:t xml:space="preserve"> </w:t>
      </w:r>
    </w:p>
    <w:p w14:paraId="61F6F0FF" w14:textId="77777777" w:rsidR="00594793" w:rsidRPr="00587644" w:rsidRDefault="00594793" w:rsidP="00594793">
      <w:pPr>
        <w:rPr>
          <w:rFonts w:eastAsiaTheme="minorEastAsia"/>
        </w:rPr>
      </w:pP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25</m:t>
            </m:r>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3cosx-4sinx</m:t>
                    </m:r>
                  </m:num>
                  <m:den>
                    <m:r>
                      <w:rPr>
                        <w:rFonts w:ascii="Cambria Math" w:eastAsiaTheme="minorEastAsia" w:hAnsi="Cambria Math"/>
                      </w:rPr>
                      <m:t>3sinx+4cosx</m:t>
                    </m:r>
                  </m:den>
                </m:f>
                <m:r>
                  <w:rPr>
                    <w:rFonts w:ascii="Cambria Math" w:eastAsiaTheme="minorEastAsia" w:hAnsi="Cambria Math"/>
                  </w:rPr>
                  <m:t>dx</m:t>
                </m:r>
              </m:e>
            </m:nary>
          </m:e>
        </m:nary>
      </m:oMath>
      <w:r>
        <w:rPr>
          <w:rFonts w:eastAsiaTheme="minorEastAsia"/>
        </w:rPr>
        <w:t xml:space="preserve"> </w:t>
      </w:r>
    </w:p>
    <w:p w14:paraId="59885CDF" w14:textId="77777777" w:rsidR="00594793" w:rsidRDefault="00594793" w:rsidP="00594793">
      <w:pPr>
        <w:rPr>
          <w:rFonts w:eastAsiaTheme="minorEastAsia"/>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25</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r>
          <m:rPr>
            <m:sty m:val="p"/>
          </m:rPr>
          <w:rPr>
            <w:rFonts w:ascii="Cambria Math" w:eastAsiaTheme="minorEastAsia" w:hAnsi="Cambria Math"/>
          </w:rPr>
          <m:t>log⁡</m:t>
        </m:r>
        <m:r>
          <w:rPr>
            <w:rFonts w:ascii="Cambria Math" w:eastAsiaTheme="minorEastAsia" w:hAnsi="Cambria Math"/>
          </w:rPr>
          <m:t>(3sinx-4cosx)</m:t>
        </m:r>
      </m:oMath>
      <w:r>
        <w:rPr>
          <w:rFonts w:eastAsiaTheme="minorEastAsia"/>
        </w:rPr>
        <w:t xml:space="preserve"> </w:t>
      </w:r>
    </w:p>
    <w:p w14:paraId="5F5FC8FA" w14:textId="77777777" w:rsidR="00594793" w:rsidRDefault="00594793" w:rsidP="00594793">
      <w:pPr>
        <w:rPr>
          <w:rFonts w:eastAsiaTheme="minorEastAsia"/>
        </w:rPr>
      </w:pPr>
      <w:r w:rsidRPr="003152D4">
        <w:rPr>
          <w:rFonts w:eastAsiaTheme="minorEastAsia"/>
          <w:b/>
          <w:bCs/>
        </w:rPr>
        <w:lastRenderedPageBreak/>
        <w:t>Note</w:t>
      </w:r>
      <w:r>
        <w:rPr>
          <w:rFonts w:eastAsiaTheme="minorEastAsia"/>
          <w:b/>
          <w:bCs/>
        </w:rPr>
        <w:t xml:space="preserve">:  </w:t>
      </w:r>
      <w:r>
        <w:rPr>
          <w:rFonts w:eastAsiaTheme="minorEastAsia"/>
        </w:rPr>
        <w:t xml:space="preserve">Generally </w:t>
      </w:r>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asinx+bcosx</m:t>
                </m:r>
              </m:num>
              <m:den>
                <m:r>
                  <w:rPr>
                    <w:rFonts w:ascii="Cambria Math" w:eastAsiaTheme="minorEastAsia" w:hAnsi="Cambria Math"/>
                  </w:rPr>
                  <m:t>csinx+dcosx</m:t>
                </m:r>
              </m:den>
            </m:f>
            <m:r>
              <w:rPr>
                <w:rFonts w:ascii="Cambria Math" w:eastAsiaTheme="minorEastAsia" w:hAnsi="Cambria Math"/>
              </w:rPr>
              <m:t>dx</m:t>
            </m:r>
          </m:e>
        </m:nary>
      </m:oMath>
      <w:r>
        <w:rPr>
          <w:rFonts w:eastAsiaTheme="minorEastAsia"/>
        </w:rPr>
        <w:t xml:space="preserve"> can be treated in the same way.</w:t>
      </w:r>
    </w:p>
    <w:p w14:paraId="78AE0339" w14:textId="77777777" w:rsidR="00594793" w:rsidRDefault="00594793" w:rsidP="00594793">
      <w:pPr>
        <w:rPr>
          <w:rFonts w:eastAsiaTheme="minorEastAsia"/>
        </w:rPr>
      </w:pPr>
    </w:p>
    <w:p w14:paraId="46BE8AD5" w14:textId="77777777" w:rsidR="00594793" w:rsidRDefault="00594793" w:rsidP="00594793">
      <w:pPr>
        <w:spacing w:after="220"/>
      </w:pPr>
      <w:r>
        <w:t xml:space="preserve">Ex. 6. Integrate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sin⁡(</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)sin⁡(</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den>
        </m:f>
        <m:r>
          <w:rPr>
            <w:rFonts w:ascii="Cambria Math" w:hAnsi="Cambria Math"/>
          </w:rPr>
          <m:t>dx</m:t>
        </m:r>
      </m:oMath>
      <w:r>
        <w:t>.</w:t>
      </w:r>
    </w:p>
    <w:p w14:paraId="16E0E13A" w14:textId="77777777" w:rsidR="00594793" w:rsidRPr="00ED59DC" w:rsidRDefault="00594793" w:rsidP="00594793">
      <w:pPr>
        <w:rPr>
          <w:rFonts w:eastAsiaTheme="minorEastAsia"/>
        </w:rPr>
      </w:pPr>
      <m:oMath>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e>
            </m:func>
          </m:den>
        </m:f>
      </m:oMath>
      <w:r>
        <w:rPr>
          <w:rFonts w:eastAsiaTheme="minorEastAsia"/>
        </w:rPr>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e>
            </m:func>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begChr m:val="{"/>
                    <m:endChr m:val="}"/>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d>
              </m:e>
            </m:func>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e>
            </m:func>
          </m:den>
        </m:f>
      </m:oMath>
    </w:p>
    <w:p w14:paraId="4C2D2B5C" w14:textId="77777777" w:rsidR="00594793" w:rsidRPr="00106F09" w:rsidRDefault="00594793" w:rsidP="00594793">
      <w:pPr>
        <w:rPr>
          <w:rFonts w:eastAsiaTheme="minorEastAsia"/>
        </w:rPr>
      </w:pPr>
      <w:r>
        <w:rPr>
          <w:rFonts w:eastAsiaTheme="minorEastAsia"/>
        </w:rPr>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func>
          </m:den>
        </m:f>
        <m:d>
          <m:dPr>
            <m:begChr m:val="["/>
            <m:endChr m:val="]"/>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func>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func>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e>
                </m:func>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e>
                </m:func>
              </m:den>
            </m:f>
          </m:e>
        </m:d>
      </m:oMath>
    </w:p>
    <w:p w14:paraId="7BE55896" w14:textId="77777777" w:rsidR="00594793" w:rsidRDefault="00594793" w:rsidP="00594793">
      <w:pPr>
        <w:rPr>
          <w:rFonts w:eastAsiaTheme="minorEastAsia"/>
        </w:rPr>
      </w:pPr>
      <m:oMath>
        <m:r>
          <w:rPr>
            <w:rFonts w:ascii="Cambria Math" w:eastAsiaTheme="minorEastAsia"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func>
          </m:den>
        </m:f>
        <m:d>
          <m:dPr>
            <m:begChr m:val="["/>
            <m:endChr m:val="]"/>
            <m:ctrlPr>
              <w:rPr>
                <w:rFonts w:ascii="Cambria Math" w:hAnsi="Cambria Math"/>
              </w:rPr>
            </m:ctrlPr>
          </m:dPr>
          <m:e>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func>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func>
              </m:den>
            </m:f>
            <m:r>
              <w:rPr>
                <w:rFonts w:ascii="Cambria Math" w:hAnsi="Cambria Math"/>
              </w:rPr>
              <m:t>dx</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e>
                </m:func>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e>
                </m:func>
              </m:den>
            </m:f>
            <m:r>
              <w:rPr>
                <w:rFonts w:ascii="Cambria Math" w:hAnsi="Cambria Math"/>
              </w:rPr>
              <m:t>dx</m:t>
            </m:r>
          </m:e>
        </m:d>
      </m:oMath>
      <w:r>
        <w:rPr>
          <w:rFonts w:eastAsiaTheme="minorEastAsia"/>
        </w:rPr>
        <w:t xml:space="preserve"> </w:t>
      </w:r>
    </w:p>
    <w:p w14:paraId="28846F79" w14:textId="77777777" w:rsidR="00594793" w:rsidRDefault="00594793" w:rsidP="00594793">
      <w:pPr>
        <w:rPr>
          <w:rFonts w:eastAsiaTheme="minorEastAsia"/>
        </w:rPr>
      </w:p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func>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func>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ctrlPr>
                      <w:rPr>
                        <w:rFonts w:ascii="Cambria Math" w:hAnsi="Cambria Math"/>
                        <w:i/>
                      </w:rPr>
                    </m:ctrlPr>
                  </m:e>
                </m:d>
              </m:e>
            </m:func>
          </m:e>
        </m:func>
        <m:r>
          <w:rPr>
            <w:rFonts w:ascii="Cambria Math" w:hAnsi="Cambria Math"/>
          </w:rPr>
          <m:t>]</m:t>
        </m:r>
      </m:oMath>
      <w:r>
        <w:rPr>
          <w:rFonts w:eastAsiaTheme="minorEastAsia"/>
        </w:rPr>
        <w:t xml:space="preserve"> </w:t>
      </w:r>
    </w:p>
    <w:p w14:paraId="7BB54DE5" w14:textId="77777777" w:rsidR="00594793" w:rsidRDefault="00594793" w:rsidP="00594793">
      <w:pPr>
        <w:rPr>
          <w:rFonts w:eastAsiaTheme="minorEastAsia"/>
        </w:rPr>
      </w:pPr>
      <m:oMath>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func>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func>
          </m:den>
        </m:f>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e>
                </m:func>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e>
                </m:func>
              </m:den>
            </m:f>
          </m:e>
        </m:func>
      </m:oMath>
      <w:r>
        <w:rPr>
          <w:rFonts w:eastAsiaTheme="minorEastAsia"/>
        </w:rPr>
        <w:t xml:space="preserve"> </w:t>
      </w:r>
    </w:p>
    <w:p w14:paraId="757A3B55" w14:textId="77777777" w:rsidR="00594793" w:rsidRDefault="00594793" w:rsidP="00594793">
      <w:pPr>
        <w:spacing w:after="220"/>
      </w:pPr>
      <w:r>
        <w:t xml:space="preserve">Ex. 7. Integrate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tan⁡</m:t>
            </m:r>
            <m:r>
              <w:rPr>
                <w:rFonts w:ascii="Cambria Math" w:hAnsi="Cambria Math"/>
              </w:rPr>
              <m:t>a</m:t>
            </m:r>
          </m:num>
          <m:den>
            <m:rad>
              <m:radPr>
                <m:degHide m:val="1"/>
                <m:ctrlPr>
                  <w:rPr>
                    <w:rFonts w:ascii="Cambria Math" w:hAnsi="Cambria Math"/>
                  </w:rPr>
                </m:ctrlPr>
              </m:radPr>
              <m:deg/>
              <m:e>
                <m:r>
                  <w:rPr>
                    <w:rFonts w:ascii="Cambria Math" w:hAnsi="Cambria Math"/>
                  </w:rPr>
                  <m:t>a</m:t>
                </m:r>
                <m:r>
                  <m:rPr>
                    <m:sty m:val="p"/>
                  </m:rPr>
                  <w:rPr>
                    <w:rFonts w:ascii="Cambria Math" w:hAnsi="Cambria Math"/>
                  </w:rPr>
                  <m:t>+</m:t>
                </m:r>
                <m:r>
                  <w:rPr>
                    <w:rFonts w:ascii="Cambria Math" w:hAnsi="Cambria Math"/>
                  </w:rPr>
                  <m:t>b</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r>
                  <m:rPr>
                    <m:sty m:val="p"/>
                  </m:rPr>
                  <w:rPr>
                    <w:rFonts w:ascii="Cambria Math" w:hAnsi="Cambria Math"/>
                  </w:rPr>
                  <m:t>⁡</m:t>
                </m:r>
                <m:r>
                  <w:rPr>
                    <w:rFonts w:ascii="Cambria Math" w:hAnsi="Cambria Math"/>
                  </w:rPr>
                  <m:t>x</m:t>
                </m:r>
              </m:e>
            </m:rad>
          </m:den>
        </m:f>
        <m:r>
          <m:rPr>
            <m:sty m:val="p"/>
          </m:rPr>
          <w:rPr>
            <w:rFonts w:ascii="Cambria Math" w:hAnsi="Cambria Math"/>
          </w:rPr>
          <m:t>=</m:t>
        </m:r>
        <m:r>
          <w:rPr>
            <w:rFonts w:ascii="Cambria Math" w:hAnsi="Cambria Math"/>
          </w:rPr>
          <m:t>dx</m:t>
        </m:r>
        <m:r>
          <m:rPr>
            <m:sty m:val="p"/>
          </m:rPr>
          <w:rPr>
            <w:rFonts w:ascii="Cambria Math" w:hAnsi="Cambria Math"/>
          </w:rPr>
          <m:t>,</m:t>
        </m:r>
        <m:r>
          <w:rPr>
            <w:rFonts w:ascii="Cambria Math" w:hAnsi="Cambria Math"/>
          </w:rPr>
          <m:t>b</m:t>
        </m:r>
        <m:r>
          <m:rPr>
            <m:sty m:val="p"/>
          </m:rPr>
          <w:rPr>
            <w:rFonts w:ascii="Cambria Math" w:hAnsi="Cambria Math"/>
          </w:rPr>
          <m:t>&gt;</m:t>
        </m:r>
        <m:r>
          <w:rPr>
            <w:rFonts w:ascii="Cambria Math" w:hAnsi="Cambria Math"/>
          </w:rPr>
          <m:t>a</m:t>
        </m:r>
      </m:oMath>
      <w:r>
        <w:t>.</w:t>
      </w:r>
    </w:p>
    <w:p w14:paraId="6D431081" w14:textId="77777777" w:rsidR="00594793" w:rsidRPr="003E5356" w:rsidRDefault="00594793" w:rsidP="00594793">
      <w:pPr>
        <w:rPr>
          <w:rFonts w:eastAsiaTheme="minorEastAsia"/>
        </w:rPr>
      </w:pPr>
      <m:oMath>
        <m:r>
          <w:rPr>
            <w:rFonts w:ascii="Cambria Math" w:hAnsi="Cambria Math"/>
          </w:rPr>
          <m:t>I</m:t>
        </m:r>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xdx</m:t>
                </m:r>
              </m:e>
            </m:func>
          </m:num>
          <m:den>
            <m:rad>
              <m:radPr>
                <m:degHide m:val="1"/>
                <m:ctrlPr>
                  <w:rPr>
                    <w:rFonts w:ascii="Cambria Math" w:hAnsi="Cambria Math"/>
                  </w:rPr>
                </m:ctrlPr>
              </m:radPr>
              <m:deg/>
              <m:e>
                <m:r>
                  <w:rPr>
                    <w:rFonts w:ascii="Cambria Math" w:hAnsi="Cambria Math"/>
                  </w:rPr>
                  <m:t>a</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r>
                      <w:rPr>
                        <w:rFonts w:ascii="Cambria Math" w:hAnsi="Cambria Math"/>
                      </w:rPr>
                      <m:t>x</m:t>
                    </m:r>
                  </m:e>
                </m:func>
                <m:r>
                  <m:rPr>
                    <m:sty m:val="p"/>
                  </m:rPr>
                  <w:rPr>
                    <w:rFonts w:ascii="Cambria Math" w:hAnsi="Cambria Math"/>
                  </w:rPr>
                  <m:t>+</m:t>
                </m:r>
                <m:r>
                  <w:rPr>
                    <w:rFonts w:ascii="Cambria Math" w:hAnsi="Cambria Math"/>
                  </w:rPr>
                  <m:t>b</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r>
                      <w:rPr>
                        <w:rFonts w:ascii="Cambria Math" w:hAnsi="Cambria Math"/>
                      </w:rPr>
                      <m:t>x</m:t>
                    </m:r>
                  </m:e>
                </m:func>
              </m:e>
            </m:rad>
          </m:den>
        </m:f>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 xml:space="preserve"> </m:t>
            </m:r>
          </m:e>
        </m:nary>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xdx</m:t>
                </m:r>
              </m:e>
            </m:func>
          </m:num>
          <m:den>
            <m:rad>
              <m:radPr>
                <m:degHide m:val="1"/>
                <m:ctrlPr>
                  <w:rPr>
                    <w:rFonts w:ascii="Cambria Math" w:hAnsi="Cambria Math"/>
                  </w:rPr>
                </m:ctrlPr>
              </m:radPr>
              <m:deg/>
              <m:e>
                <m:r>
                  <w:rPr>
                    <w:rFonts w:ascii="Cambria Math" w:hAnsi="Cambria Math"/>
                  </w:rPr>
                  <m:t>b</m:t>
                </m:r>
                <m:r>
                  <m:rPr>
                    <m:sty m:val="p"/>
                  </m:rPr>
                  <w:rPr>
                    <w:rFonts w:ascii="Cambria Math" w:hAnsi="Cambria Math"/>
                  </w:rPr>
                  <m:t>-</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ctrlPr>
                      <w:rPr>
                        <w:rFonts w:ascii="Cambria Math" w:hAnsi="Cambria Math"/>
                        <w:i/>
                      </w:rPr>
                    </m:ctrlPr>
                  </m:fName>
                  <m:e>
                    <m:r>
                      <w:rPr>
                        <w:rFonts w:ascii="Cambria Math" w:hAnsi="Cambria Math"/>
                      </w:rPr>
                      <m:t>x</m:t>
                    </m:r>
                  </m:e>
                </m:func>
              </m:e>
            </m:rad>
          </m:den>
        </m:f>
      </m:oMath>
      <w:r>
        <w:rPr>
          <w:rFonts w:eastAsiaTheme="minorEastAsia"/>
        </w:rPr>
        <w:t xml:space="preserve"> </w:t>
      </w:r>
    </w:p>
    <w:p w14:paraId="40DD22F8" w14:textId="77777777" w:rsidR="00594793" w:rsidRDefault="00594793" w:rsidP="00594793">
      <w:pPr>
        <w:rPr>
          <w:rFonts w:eastAsiaTheme="minorEastAsia"/>
        </w:rPr>
      </w:p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w:rPr>
                    <w:rFonts w:ascii="Cambria Math" w:hAnsi="Cambria Math"/>
                  </w:rPr>
                  <m:t>b</m:t>
                </m:r>
                <m:r>
                  <m:rPr>
                    <m:sty m:val="p"/>
                  </m:rPr>
                  <w:rPr>
                    <w:rFonts w:ascii="Cambria Math" w:hAnsi="Cambria Math"/>
                  </w:rPr>
                  <m:t>-</m:t>
                </m:r>
                <m:r>
                  <w:rPr>
                    <w:rFonts w:ascii="Cambria Math" w:hAnsi="Cambria Math"/>
                  </w:rPr>
                  <m:t>a</m:t>
                </m:r>
              </m:e>
            </m:rad>
          </m:den>
        </m:f>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rdx</m:t>
                </m:r>
              </m:e>
            </m:func>
          </m:num>
          <m:den>
            <m:rad>
              <m:radPr>
                <m:degHide m:val="1"/>
                <m:ctrlPr>
                  <w:rPr>
                    <w:rFonts w:ascii="Cambria Math" w:hAnsi="Cambria Math"/>
                  </w:rPr>
                </m:ctrlPr>
              </m:radPr>
              <m:deg/>
              <m:e>
                <m:f>
                  <m:fPr>
                    <m:ctrlPr>
                      <w:rPr>
                        <w:rFonts w:ascii="Cambria Math" w:hAnsi="Cambria Math"/>
                      </w:rPr>
                    </m:ctrlPr>
                  </m:fPr>
                  <m:num>
                    <m:r>
                      <w:rPr>
                        <w:rFonts w:ascii="Cambria Math" w:hAnsi="Cambria Math"/>
                      </w:rPr>
                      <m:t>b</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x</m:t>
                    </m:r>
                  </m:e>
                </m:func>
              </m:e>
            </m:rad>
          </m:den>
        </m:f>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b</m:t>
                </m:r>
                <m:r>
                  <m:rPr>
                    <m:sty m:val="p"/>
                  </m:rPr>
                  <w:rPr>
                    <w:rFonts w:ascii="Cambria Math" w:hAnsi="Cambria Math"/>
                  </w:rPr>
                  <m:t>-</m:t>
                </m:r>
                <m:r>
                  <w:rPr>
                    <w:rFonts w:ascii="Cambria Math" w:hAnsi="Cambria Math"/>
                  </w:rPr>
                  <m:t>a</m:t>
                </m:r>
              </m:den>
            </m:f>
          </m:e>
        </m:rad>
        <m:nary>
          <m:naryPr>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dz</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den>
            </m:f>
            <m:r>
              <w:rPr>
                <w:rFonts w:ascii="Cambria Math" w:hAnsi="Cambria Math"/>
              </w:rPr>
              <m:t xml:space="preserve"> </m:t>
            </m:r>
          </m:e>
        </m:nary>
      </m:oMath>
      <w:r>
        <w:rPr>
          <w:rFonts w:eastAsiaTheme="minorEastAsia"/>
        </w:rPr>
        <w:t xml:space="preserve"> </w:t>
      </w:r>
    </w:p>
    <w:p w14:paraId="7E93528A" w14:textId="77777777" w:rsidR="00594793" w:rsidRPr="00762154" w:rsidRDefault="00594793" w:rsidP="00594793">
      <w:pPr>
        <w:rPr>
          <w:rFonts w:eastAsiaTheme="minorEastAsia"/>
        </w:rPr>
      </w:pPr>
      <m:oMath>
        <m:d>
          <m:dPr>
            <m:begChr m:val="["/>
            <m:endChr m:val="]"/>
            <m:ctrlPr>
              <w:rPr>
                <w:rFonts w:ascii="Cambria Math" w:hAnsi="Cambria Math"/>
              </w:rPr>
            </m:ctrlPr>
          </m:dPr>
          <m:e>
            <m:r>
              <m:rPr>
                <m:nor/>
              </m:rPr>
              <m:t> putting </m:t>
            </m:r>
            <m:r>
              <w:rPr>
                <w:rFonts w:ascii="Cambria Math" w:hAnsi="Cambria Math"/>
              </w:rPr>
              <m:t>z</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r>
                  <m:rPr>
                    <m:nor/>
                  </m:rPr>
                  <m:t> and </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e>
            </m:func>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b</m:t>
                    </m:r>
                    <m:r>
                      <m:rPr>
                        <m:sty m:val="p"/>
                      </m:rPr>
                      <w:rPr>
                        <w:rFonts w:ascii="Cambria Math" w:hAnsi="Cambria Math"/>
                      </w:rPr>
                      <m:t>-</m:t>
                    </m:r>
                    <m:r>
                      <w:rPr>
                        <w:rFonts w:ascii="Cambria Math" w:hAnsi="Cambria Math"/>
                      </w:rPr>
                      <m:t>a</m:t>
                    </m:r>
                  </m:den>
                </m:f>
              </m:e>
            </m:d>
          </m:e>
        </m:d>
      </m:oMath>
      <w:r>
        <w:rPr>
          <w:rFonts w:eastAsiaTheme="minorEastAsia"/>
        </w:rPr>
        <w:t xml:space="preserve"> </w:t>
      </w:r>
    </w:p>
    <w:p w14:paraId="74D27F27" w14:textId="77777777" w:rsidR="00594793" w:rsidRPr="00757426" w:rsidRDefault="00594793" w:rsidP="00594793">
      <w:pPr>
        <w:rPr>
          <w:rFonts w:eastAsiaTheme="minorEastAsia"/>
        </w:rPr>
      </w:p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w:rPr>
                    <w:rFonts w:ascii="Cambria Math" w:hAnsi="Cambria Math"/>
                  </w:rPr>
                  <m:t>b</m:t>
                </m:r>
              </m:e>
            </m:rad>
            <m:r>
              <m:rPr>
                <m:sty m:val="p"/>
              </m:rPr>
              <w:rPr>
                <w:rFonts w:ascii="Cambria Math" w:hAnsi="Cambria Math"/>
              </w:rPr>
              <m:t>-</m:t>
            </m:r>
            <m:r>
              <w:rPr>
                <w:rFonts w:ascii="Cambria Math" w:hAnsi="Cambria Math"/>
              </w:rPr>
              <m:t>a</m:t>
            </m:r>
          </m:den>
        </m:f>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k</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w:rPr>
                    <w:rFonts w:ascii="Cambria Math" w:hAnsi="Cambria Math"/>
                  </w:rPr>
                  <m:t>b</m:t>
                </m:r>
                <m:r>
                  <m:rPr>
                    <m:sty m:val="p"/>
                  </m:rPr>
                  <w:rPr>
                    <w:rFonts w:ascii="Cambria Math" w:hAnsi="Cambria Math"/>
                  </w:rPr>
                  <m:t>-</m:t>
                </m:r>
                <m:r>
                  <w:rPr>
                    <w:rFonts w:ascii="Cambria Math" w:hAnsi="Cambria Math"/>
                  </w:rPr>
                  <m:t>a</m:t>
                </m:r>
              </m:e>
            </m:rad>
          </m:den>
        </m:f>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f>
                  <m:fPr>
                    <m:ctrlPr>
                      <w:rPr>
                        <w:rFonts w:ascii="Cambria Math" w:hAnsi="Cambria Math"/>
                      </w:rPr>
                    </m:ctrlPr>
                  </m:fPr>
                  <m:num>
                    <m:r>
                      <w:rPr>
                        <w:rFonts w:ascii="Cambria Math" w:hAnsi="Cambria Math"/>
                      </w:rPr>
                      <m:t>b</m:t>
                    </m:r>
                    <m:r>
                      <m:rPr>
                        <m:sty m:val="p"/>
                      </m:rPr>
                      <w:rPr>
                        <w:rFonts w:ascii="Cambria Math" w:hAnsi="Cambria Math"/>
                      </w:rPr>
                      <m:t>-</m:t>
                    </m:r>
                    <m:r>
                      <w:rPr>
                        <w:rFonts w:ascii="Cambria Math" w:hAnsi="Cambria Math"/>
                      </w:rPr>
                      <m:t>a</m:t>
                    </m:r>
                  </m:num>
                  <m:den>
                    <m:r>
                      <w:rPr>
                        <w:rFonts w:ascii="Cambria Math" w:hAnsi="Cambria Math"/>
                      </w:rPr>
                      <m:t>b</m:t>
                    </m:r>
                  </m:den>
                </m:f>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e>
            </m:rad>
          </m:e>
        </m:d>
      </m:oMath>
      <w:r>
        <w:rPr>
          <w:rFonts w:eastAsiaTheme="minorEastAsia"/>
        </w:rPr>
        <w:t xml:space="preserve"> </w:t>
      </w:r>
      <w:r>
        <w:br/>
        <w:t xml:space="preserve">Ex. 8. Integrate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3+4cosh⁡</m:t>
            </m:r>
            <m:r>
              <w:rPr>
                <w:rFonts w:ascii="Cambria Math" w:hAnsi="Cambria Math"/>
              </w:rPr>
              <m:t>x</m:t>
            </m:r>
          </m:den>
        </m:f>
      </m:oMath>
    </w:p>
    <w:p w14:paraId="4A64E14C" w14:textId="77777777" w:rsidR="00594793" w:rsidRPr="00356B81" w:rsidRDefault="00594793" w:rsidP="00594793">
      <w:pPr>
        <w:rPr>
          <w:rFonts w:eastAsiaTheme="minorEastAsia"/>
        </w:rPr>
      </w:pPr>
      <m:oMath>
        <m:r>
          <w:rPr>
            <w:rFonts w:ascii="Cambria Math" w:eastAsiaTheme="minorEastAsia" w:hAnsi="Cambria Math"/>
          </w:rPr>
          <m:t>I=</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r>
                  <m:rPr>
                    <m:sty m:val="p"/>
                  </m:rPr>
                  <w:rPr>
                    <w:rFonts w:ascii="Cambria Math" w:hAnsi="Cambria Math"/>
                  </w:rPr>
                  <m:t>3</m:t>
                </m:r>
                <m:d>
                  <m:dPr>
                    <m:ctrlPr>
                      <w:rPr>
                        <w:rFonts w:ascii="Cambria Math" w:hAnsi="Cambria Math"/>
                      </w:rPr>
                    </m:ctrlPr>
                  </m:dPr>
                  <m:e>
                    <m:sSup>
                      <m:sSupPr>
                        <m:ctrlPr>
                          <w:rPr>
                            <w:rFonts w:ascii="Cambria Math" w:hAnsi="Cambria Math"/>
                          </w:rPr>
                        </m:ctrlPr>
                      </m:sSupPr>
                      <m:e>
                        <m:r>
                          <m:rPr>
                            <m:sty m:val="p"/>
                          </m:rPr>
                          <w:rPr>
                            <w:rFonts w:ascii="Cambria Math" w:hAnsi="Cambria Math"/>
                          </w:rPr>
                          <m:t>cosh</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sinh</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d>
                <m:r>
                  <m:rPr>
                    <m:sty m:val="p"/>
                  </m:rPr>
                  <w:rPr>
                    <w:rFonts w:ascii="Cambria Math" w:hAnsi="Cambria Math"/>
                  </w:rPr>
                  <m:t>+4</m:t>
                </m:r>
                <m:d>
                  <m:dPr>
                    <m:ctrlPr>
                      <w:rPr>
                        <w:rFonts w:ascii="Cambria Math" w:hAnsi="Cambria Math"/>
                      </w:rPr>
                    </m:ctrlPr>
                  </m:dPr>
                  <m:e>
                    <m:sSup>
                      <m:sSupPr>
                        <m:ctrlPr>
                          <w:rPr>
                            <w:rFonts w:ascii="Cambria Math" w:hAnsi="Cambria Math"/>
                          </w:rPr>
                        </m:ctrlPr>
                      </m:sSupPr>
                      <m:e>
                        <m:r>
                          <m:rPr>
                            <m:sty m:val="p"/>
                          </m:rPr>
                          <w:rPr>
                            <w:rFonts w:ascii="Cambria Math" w:hAnsi="Cambria Math"/>
                          </w:rPr>
                          <m:t>cosh</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sinh</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d>
              </m:den>
            </m:f>
          </m:e>
        </m:nary>
      </m:oMath>
      <w:r>
        <w:rPr>
          <w:rFonts w:eastAsiaTheme="minorEastAsia"/>
        </w:rPr>
        <w:t xml:space="preserve"> </w:t>
      </w:r>
    </w:p>
    <w:p w14:paraId="1B23EA44" w14:textId="77777777" w:rsidR="00594793" w:rsidRPr="00875123" w:rsidRDefault="00594793" w:rsidP="00594793">
      <w:pPr>
        <w:tabs>
          <w:tab w:val="left" w:pos="3260"/>
        </w:tabs>
        <w:rPr>
          <w:rFonts w:eastAsiaTheme="minorEastAsia"/>
        </w:rPr>
      </w:pPr>
      <w:r>
        <w:rPr>
          <w:rFonts w:eastAsiaTheme="minorEastAsia"/>
        </w:rPr>
        <w:tab/>
      </w:r>
      <w:r>
        <w:rPr>
          <w:rFonts w:eastAsiaTheme="minorEastAsia"/>
        </w:rPr>
        <w:br/>
      </w:r>
      <m:oMathPara>
        <m:oMathParaPr>
          <m:jc m:val="left"/>
        </m:oMathParaP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dx</m:t>
                  </m:r>
                </m:num>
                <m:den>
                  <m:r>
                    <m:rPr>
                      <m:sty m:val="p"/>
                    </m:rPr>
                    <w:rPr>
                      <w:rFonts w:ascii="Cambria Math" w:hAnsi="Cambria Math"/>
                    </w:rPr>
                    <m:t>7</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cosh</m:t>
                          </m:r>
                        </m:e>
                        <m:sup>
                          <m:r>
                            <m:rPr>
                              <m:sty m:val="p"/>
                            </m:rPr>
                            <w:rPr>
                              <w:rFonts w:ascii="Cambria Math" w:hAnsi="Cambria Math"/>
                            </w:rPr>
                            <m:t>2</m:t>
                          </m:r>
                        </m:sup>
                      </m:sSup>
                      <m:ctrlPr>
                        <w:rPr>
                          <w:rFonts w:ascii="Cambria Math" w:hAnsi="Cambria Math"/>
                          <w:i/>
                        </w:rPr>
                      </m:ctrlPr>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sinh</m:t>
                          </m:r>
                        </m:e>
                        <m:sup>
                          <m:r>
                            <m:rPr>
                              <m:sty m:val="p"/>
                            </m:rPr>
                            <w:rPr>
                              <w:rFonts w:ascii="Cambria Math" w:hAnsi="Cambria Math"/>
                            </w:rPr>
                            <m:t>2</m:t>
                          </m:r>
                        </m:sup>
                      </m:sSup>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func>
                </m:den>
              </m:f>
            </m:e>
          </m:nary>
        </m:oMath>
      </m:oMathPara>
    </w:p>
    <w:p w14:paraId="4BDEFB62" w14:textId="77777777" w:rsidR="00594793" w:rsidRPr="00707BCC" w:rsidRDefault="00594793" w:rsidP="00594793">
      <w:pPr>
        <w:tabs>
          <w:tab w:val="left" w:pos="3260"/>
        </w:tabs>
        <w:rPr>
          <w:rFonts w:eastAsiaTheme="minorEastAsia"/>
        </w:rPr>
      </w:pPr>
      <m:oMathPara>
        <m:oMathParaPr>
          <m:jc m:val="left"/>
        </m:oMathParaPr>
        <m:oMath>
          <m:r>
            <w:rPr>
              <w:rFonts w:ascii="Cambria Math" w:eastAsiaTheme="minorEastAsia" w:hAnsi="Cambria Math"/>
            </w:rPr>
            <w:lastRenderedPageBreak/>
            <m:t>=</m:t>
          </m:r>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num>
                <m:den>
                  <m:r>
                    <m:rPr>
                      <m:sty m:val="p"/>
                    </m:rPr>
                    <w:rPr>
                      <w:rFonts w:ascii="Cambria Math" w:hAnsi="Cambria Math"/>
                    </w:rPr>
                    <m:t>7+</m:t>
                  </m:r>
                  <m:sSup>
                    <m:sSupPr>
                      <m:ctrlPr>
                        <w:rPr>
                          <w:rFonts w:ascii="Cambria Math" w:hAnsi="Cambria Math"/>
                        </w:rPr>
                      </m:ctrlPr>
                    </m:sSupPr>
                    <m:e>
                      <m:r>
                        <m:rPr>
                          <m:sty m:val="p"/>
                        </m:rPr>
                        <w:rPr>
                          <w:rFonts w:ascii="Cambria Math" w:hAnsi="Cambria Math"/>
                        </w:rPr>
                        <m:t>tanh</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den>
              </m:f>
              <m:r>
                <w:rPr>
                  <w:rFonts w:ascii="Cambria Math" w:eastAsiaTheme="minorEastAsia" w:hAnsi="Cambria Math"/>
                </w:rPr>
                <m:t>dx</m:t>
              </m:r>
            </m:e>
          </m:nary>
        </m:oMath>
      </m:oMathPara>
    </w:p>
    <w:p w14:paraId="445EBFC9" w14:textId="77777777" w:rsidR="00594793" w:rsidRDefault="00594793" w:rsidP="00594793">
      <w:pPr>
        <w:spacing w:after="220"/>
      </w:pPr>
      <w:r>
        <w:t xml:space="preserve">( on multiplying the numerator and denominator by </w:t>
      </w:r>
      <m:oMath>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oMath>
      <w:r>
        <w:t>.)</w:t>
      </w:r>
      <w:r>
        <w:br/>
        <w:t xml:space="preserve">Put </w:t>
      </w:r>
      <m:oMath>
        <m:r>
          <m:rPr>
            <m:sty m:val="p"/>
          </m:rPr>
          <w:rPr>
            <w:rFonts w:ascii="Cambria Math" w:hAnsi="Cambria Math"/>
          </w:rPr>
          <m:t>tanh⁡</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m:t>
        </m:r>
        <m:r>
          <w:rPr>
            <w:rFonts w:ascii="Cambria Math" w:hAnsi="Cambria Math"/>
          </w:rPr>
          <m:t>z</m:t>
        </m:r>
      </m:oMath>
      <w:r>
        <w:t xml:space="preserve">; then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sech</m:t>
            </m:r>
          </m:e>
          <m:sup>
            <m:r>
              <m:rPr>
                <m:sty m:val="p"/>
              </m:rPr>
              <w:rPr>
                <w:rFonts w:ascii="Cambria Math" w:hAnsi="Cambria Math"/>
              </w:rPr>
              <m:t>2</m:t>
            </m:r>
          </m:sup>
        </m:s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xdx</m:t>
        </m:r>
        <m:r>
          <m:rPr>
            <m:sty m:val="p"/>
          </m:rPr>
          <w:rPr>
            <w:rFonts w:ascii="Cambria Math" w:hAnsi="Cambria Math"/>
          </w:rPr>
          <m:t>=</m:t>
        </m:r>
        <m:r>
          <w:rPr>
            <w:rFonts w:ascii="Cambria Math" w:hAnsi="Cambria Math"/>
          </w:rPr>
          <m:t>dz</m:t>
        </m:r>
      </m:oMath>
      <w:r>
        <w:t>.</w:t>
      </w:r>
      <w:r>
        <w:br/>
      </w:r>
      <m:oMath>
        <m:r>
          <m:rPr>
            <m:sty m:val="p"/>
          </m:rPr>
          <w:rPr>
            <w:rFonts w:ascii="Cambria Math" w:hAnsi="Cambria Math"/>
          </w:rPr>
          <m:t>∴</m:t>
        </m:r>
        <m:r>
          <w:rPr>
            <w:rFonts w:ascii="Cambria Math" w:hAnsi="Cambria Math"/>
          </w:rPr>
          <m:t>I</m:t>
        </m:r>
        <m:r>
          <m:rPr>
            <m:sty m:val="p"/>
          </m:rPr>
          <w:rPr>
            <w:rFonts w:ascii="Cambria Math" w:hAnsi="Cambria Math"/>
          </w:rPr>
          <m:t>=2</m:t>
        </m:r>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dz</m:t>
            </m:r>
          </m:num>
          <m:den>
            <m:r>
              <m:rPr>
                <m:sty m:val="p"/>
              </m:rPr>
              <w:rPr>
                <w:rFonts w:ascii="Cambria Math" w:hAnsi="Cambria Math"/>
              </w:rPr>
              <m:t>7+</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ad>
              <m:radPr>
                <m:degHide m:val="1"/>
                <m:ctrlPr>
                  <w:rPr>
                    <w:rFonts w:ascii="Cambria Math" w:hAnsi="Cambria Math"/>
                  </w:rPr>
                </m:ctrlPr>
              </m:radPr>
              <m:deg/>
              <m:e>
                <m:r>
                  <w:rPr>
                    <w:rFonts w:ascii="Cambria Math" w:hAnsi="Cambria Math"/>
                  </w:rPr>
                  <m:t>7</m:t>
                </m:r>
              </m:e>
            </m:rad>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 xml:space="preserve"> </m:t>
        </m:r>
        <m:r>
          <w:rPr>
            <w:rFonts w:ascii="Cambria Math" w:hAnsi="Cambria Math"/>
          </w:rPr>
          <m:t>z</m:t>
        </m:r>
        <m:r>
          <m:rPr>
            <m:sty m:val="p"/>
          </m:rPr>
          <w:rPr>
            <w:rFonts w:ascii="Cambria Math" w:hAnsi="Cambria Math"/>
          </w:rPr>
          <m:t xml:space="preserve"> </m:t>
        </m:r>
        <m:rad>
          <m:radPr>
            <m:degHide m:val="1"/>
            <m:ctrlPr>
              <w:rPr>
                <w:rFonts w:ascii="Cambria Math" w:hAnsi="Cambria Math"/>
              </w:rPr>
            </m:ctrlPr>
          </m:radPr>
          <m:deg/>
          <m:e>
            <m:r>
              <w:rPr>
                <w:rFonts w:ascii="Cambria Math" w:hAnsi="Cambria Math"/>
              </w:rPr>
              <m:t>7</m:t>
            </m:r>
          </m:e>
        </m:ra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ad>
              <m:radPr>
                <m:degHide m:val="1"/>
                <m:ctrlPr>
                  <w:rPr>
                    <w:rFonts w:ascii="Cambria Math" w:hAnsi="Cambria Math"/>
                  </w:rPr>
                </m:ctrlPr>
              </m:radPr>
              <m:deg/>
              <m:e>
                <m:r>
                  <w:rPr>
                    <w:rFonts w:ascii="Cambria Math" w:hAnsi="Cambria Math"/>
                  </w:rPr>
                  <m:t>7</m:t>
                </m:r>
              </m:e>
            </m:rad>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w:rPr>
                        <w:rFonts w:ascii="Cambria Math" w:hAnsi="Cambria Math"/>
                      </w:rPr>
                      <m:t>7</m:t>
                    </m:r>
                  </m:e>
                </m:rad>
              </m:den>
            </m:f>
            <m:r>
              <m:rPr>
                <m:sty m:val="p"/>
              </m:rPr>
              <w:rPr>
                <w:rFonts w:ascii="Cambria Math" w:hAnsi="Cambria Math"/>
              </w:rPr>
              <m:t>tanh⁡</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d>
      </m:oMath>
      <w:r>
        <w:t>.</w:t>
      </w:r>
    </w:p>
    <w:p w14:paraId="01F04C0E" w14:textId="77777777" w:rsidR="00594793" w:rsidRDefault="00594793" w:rsidP="00594793">
      <w:pPr>
        <w:spacing w:before="330" w:line="271" w:lineRule="auto"/>
      </w:pPr>
      <w:r>
        <w:rPr>
          <w:b/>
          <w:sz w:val="42"/>
        </w:rPr>
        <w:t>EXAMPLES IV</w:t>
      </w:r>
    </w:p>
    <w:p w14:paraId="7AA253E1" w14:textId="77777777" w:rsidR="00594793" w:rsidRDefault="00594793" w:rsidP="00594793">
      <w:pPr>
        <w:spacing w:after="220"/>
        <w:rPr>
          <w:rFonts w:eastAsiaTheme="minorEastAsia"/>
        </w:rPr>
      </w:pPr>
      <w:r>
        <w:t xml:space="preserve">Integrate with respect to </w:t>
      </w:r>
      <m:oMath>
        <m:r>
          <w:rPr>
            <w:rFonts w:ascii="Cambria Math" w:hAnsi="Cambria Math"/>
          </w:rPr>
          <m:t>x</m:t>
        </m:r>
      </m:oMath>
      <w:r>
        <w:t xml:space="preserve"> the following functions :-</w:t>
      </w:r>
      <w:r>
        <w:br/>
      </w:r>
      <w:r w:rsidRPr="003D1810">
        <w:t>1.</w:t>
      </w:r>
      <w:r>
        <w:br/>
        <w:t>(</w:t>
      </w:r>
      <w:proofErr w:type="spellStart"/>
      <w:r>
        <w:t>i</w:t>
      </w:r>
      <w:proofErr w:type="spellEnd"/>
      <w:r>
        <w:t xml:space="preserve">) </w:t>
      </w:r>
      <m:oMath>
        <m:r>
          <m:rPr>
            <m:sty m:val="p"/>
          </m:rPr>
          <w:rPr>
            <w:rFonts w:ascii="Cambria Math" w:hAnsi="Cambria Math"/>
          </w:rPr>
          <m:t>cosec2</m:t>
        </m:r>
        <m:r>
          <w:rPr>
            <w:rFonts w:ascii="Cambria Math" w:hAnsi="Cambria Math"/>
          </w:rPr>
          <m:t>x</m:t>
        </m:r>
      </m:oMath>
      <w:r>
        <w:t>.</w:t>
      </w:r>
      <w:r>
        <w:br/>
        <w:t>[ C. P. 1929 ]</w:t>
      </w:r>
      <w:r>
        <w:br/>
        <w:t xml:space="preserve">(ii) </w:t>
      </w:r>
      <m:oMath>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w:rPr>
            <w:rFonts w:ascii="Cambria Math" w:hAnsi="Cambria Math"/>
          </w:rPr>
          <m:t>x</m:t>
        </m:r>
      </m:oMath>
      <w:r>
        <w:t>.</w:t>
      </w:r>
      <w:r>
        <w:br/>
        <w:t xml:space="preserve">(iii) </w:t>
      </w:r>
      <m:oMath>
        <m:sSup>
          <m:sSupPr>
            <m:ctrlPr>
              <w:rPr>
                <w:rFonts w:ascii="Cambria Math" w:hAnsi="Cambria Math"/>
              </w:rPr>
            </m:ctrlPr>
          </m:sSupPr>
          <m:e>
            <m:r>
              <m:rPr>
                <m:sty m:val="p"/>
              </m:rPr>
              <w:rPr>
                <w:rFonts w:ascii="Cambria Math" w:hAnsi="Cambria Math"/>
              </w:rPr>
              <m:t>sin</m:t>
            </m:r>
          </m:e>
          <m:sup>
            <m:r>
              <m:rPr>
                <m:sty m:val="p"/>
              </m:rPr>
              <w:rPr>
                <w:rFonts w:ascii="Cambria Math" w:hAnsi="Cambria Math"/>
              </w:rPr>
              <m:t>4</m:t>
            </m:r>
          </m:sup>
        </m:sSup>
        <m:r>
          <w:rPr>
            <w:rFonts w:ascii="Cambria Math" w:hAnsi="Cambria Math"/>
          </w:rPr>
          <m:t>x</m:t>
        </m:r>
      </m:oMath>
      <w:r>
        <w:t>.</w:t>
      </w:r>
      <w:r>
        <w:br/>
        <w:t xml:space="preserve">(iv) </w:t>
      </w:r>
      <m:oMath>
        <m:sSup>
          <m:sSupPr>
            <m:ctrlPr>
              <w:rPr>
                <w:rFonts w:ascii="Cambria Math" w:hAnsi="Cambria Math"/>
              </w:rPr>
            </m:ctrlPr>
          </m:sSupPr>
          <m:e>
            <m:r>
              <m:rPr>
                <m:sty m:val="p"/>
              </m:rPr>
              <w:rPr>
                <w:rFonts w:ascii="Cambria Math" w:hAnsi="Cambria Math"/>
              </w:rPr>
              <m:t>sin</m:t>
            </m:r>
          </m:e>
          <m:sup>
            <m:r>
              <m:rPr>
                <m:sty m:val="p"/>
              </m:rPr>
              <w:rPr>
                <w:rFonts w:ascii="Cambria Math" w:hAnsi="Cambria Math"/>
              </w:rPr>
              <m:t>5</m:t>
            </m:r>
          </m:sup>
        </m:sSup>
        <m:r>
          <w:rPr>
            <w:rFonts w:ascii="Cambria Math" w:hAnsi="Cambria Math"/>
          </w:rPr>
          <m:t>x</m:t>
        </m:r>
      </m:oMath>
      <w:r>
        <w:t>.</w:t>
      </w:r>
      <w:r>
        <w:br/>
        <w:t xml:space="preserve">(v) </w:t>
      </w:r>
      <m:oMath>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w:rPr>
            <w:rFonts w:ascii="Cambria Math" w:hAnsi="Cambria Math"/>
          </w:rPr>
          <m:t>x</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w:rPr>
            <w:rFonts w:ascii="Cambria Math" w:hAnsi="Cambria Math"/>
          </w:rPr>
          <m:t>x</m:t>
        </m:r>
      </m:oMath>
      <w:r>
        <w:t>.</w:t>
      </w:r>
      <w:r>
        <w:br/>
        <w:t xml:space="preserve">(vi) </w:t>
      </w:r>
      <m:oMath>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w:rPr>
            <w:rFonts w:ascii="Cambria Math" w:hAnsi="Cambria Math"/>
          </w:rPr>
          <m:t>x</m:t>
        </m:r>
      </m:oMath>
      <w:r>
        <w:t>.</w:t>
      </w:r>
      <w:r>
        <w:br/>
        <w:t xml:space="preserve">(vii) </w:t>
      </w:r>
      <m:oMath>
        <m:sSup>
          <m:sSupPr>
            <m:ctrlPr>
              <w:rPr>
                <w:rFonts w:ascii="Cambria Math" w:hAnsi="Cambria Math"/>
              </w:rPr>
            </m:ctrlPr>
          </m:sSupPr>
          <m:e>
            <m:r>
              <m:rPr>
                <m:sty m:val="p"/>
              </m:rPr>
              <w:rPr>
                <w:rFonts w:ascii="Cambria Math" w:hAnsi="Cambria Math"/>
              </w:rPr>
              <m:t>sin</m:t>
            </m:r>
          </m:e>
          <m:sup>
            <m:r>
              <m:rPr>
                <m:sty m:val="p"/>
              </m:rPr>
              <w:rPr>
                <w:rFonts w:ascii="Cambria Math" w:hAnsi="Cambria Math"/>
              </w:rPr>
              <m:t>4</m:t>
            </m:r>
          </m:sup>
        </m:sSup>
        <m:r>
          <w:rPr>
            <w:rFonts w:ascii="Cambria Math" w:hAnsi="Cambria Math"/>
          </w:rPr>
          <m:t>x</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6</m:t>
            </m:r>
          </m:sup>
        </m:sSup>
      </m:oMath>
      <w:r>
        <w:br/>
        <w:t xml:space="preserve">(viii) </w:t>
      </w:r>
      <m:oMath>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w:rPr>
            <w:rFonts w:ascii="Cambria Math" w:hAnsi="Cambria Math"/>
          </w:rPr>
          <m:t>x</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w:rPr>
            <w:rFonts w:ascii="Cambria Math" w:hAnsi="Cambria Math"/>
          </w:rPr>
          <m:t>x</m:t>
        </m:r>
      </m:oMath>
      <w:r>
        <w:t>.</w:t>
      </w:r>
      <w:r>
        <w:br/>
        <w:t xml:space="preserve">(ix) </w:t>
      </w:r>
      <m:oMath>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w:rPr>
            <w:rFonts w:ascii="Cambria Math" w:hAnsi="Cambria Math"/>
          </w:rPr>
          <m:t>x</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r>
          <w:rPr>
            <w:rFonts w:ascii="Cambria Math" w:hAnsi="Cambria Math"/>
          </w:rPr>
          <m:t>x</m:t>
        </m:r>
      </m:oMath>
      <w:r>
        <w:t>.</w:t>
      </w:r>
      <w:r>
        <w:br/>
        <w:t xml:space="preserve">(x) </w:t>
      </w:r>
      <m:oMath>
        <m:r>
          <m:rPr>
            <m:sty m:val="p"/>
          </m:rPr>
          <w:rPr>
            <w:rFonts w:ascii="Cambria Math" w:hAnsi="Cambria Math"/>
          </w:rPr>
          <m:t>sin2</m:t>
        </m:r>
        <m:r>
          <w:rPr>
            <w:rFonts w:ascii="Cambria Math" w:hAnsi="Cambria Math"/>
          </w:rPr>
          <m:t>x</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w:rPr>
            <w:rFonts w:ascii="Cambria Math" w:hAnsi="Cambria Math"/>
          </w:rPr>
          <m:t>x</m:t>
        </m:r>
      </m:oMath>
      <w:r>
        <w:t>.</w:t>
      </w:r>
      <w:r>
        <w:br/>
        <w:t xml:space="preserve">(xi) </w:t>
      </w:r>
      <m:oMath>
        <m:r>
          <m:rPr>
            <m:sty m:val="p"/>
          </m:rPr>
          <w:rPr>
            <w:rFonts w:ascii="Cambria Math" w:hAnsi="Cambria Math"/>
          </w:rPr>
          <m:t>sin3</m:t>
        </m:r>
        <m:r>
          <w:rPr>
            <w:rFonts w:ascii="Cambria Math" w:hAnsi="Cambria Math"/>
          </w:rPr>
          <m:t>x</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w:rPr>
            <w:rFonts w:ascii="Cambria Math" w:hAnsi="Cambria Math"/>
          </w:rPr>
          <m:t>x</m:t>
        </m:r>
      </m:oMath>
      <w:r>
        <w:t>.</w:t>
      </w:r>
      <w:r>
        <w:br/>
        <w:t xml:space="preserve">(xii) </w:t>
      </w:r>
      <m:oMath>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r>
          <w:rPr>
            <w:rFonts w:ascii="Cambria Math" w:hAnsi="Cambria Math"/>
          </w:rPr>
          <m:t>x</m:t>
        </m:r>
        <m:sSup>
          <m:sSupPr>
            <m:ctrlPr>
              <w:rPr>
                <w:rFonts w:ascii="Cambria Math" w:hAnsi="Cambria Math"/>
              </w:rPr>
            </m:ctrlPr>
          </m:sSupPr>
          <m:e>
            <m:r>
              <m:rPr>
                <m:sty m:val="p"/>
              </m:rPr>
              <w:rPr>
                <w:rFonts w:ascii="Cambria Math" w:hAnsi="Cambria Math"/>
              </w:rPr>
              <m:t>cosec</m:t>
            </m:r>
          </m:e>
          <m:sup>
            <m:r>
              <m:rPr>
                <m:sty m:val="p"/>
              </m:rPr>
              <w:rPr>
                <w:rFonts w:ascii="Cambria Math" w:hAnsi="Cambria Math"/>
              </w:rPr>
              <m:t>2</m:t>
            </m:r>
          </m:sup>
        </m:sSup>
        <m:r>
          <w:rPr>
            <w:rFonts w:ascii="Cambria Math" w:hAnsi="Cambria Math"/>
          </w:rPr>
          <m:t>x</m:t>
        </m:r>
      </m:oMath>
      <w:r>
        <w:t>.</w:t>
      </w:r>
      <w:r>
        <w:br/>
        <w:t xml:space="preserve">(xiii) </w:t>
      </w:r>
      <m:oMath>
        <m:sSup>
          <m:sSupPr>
            <m:ctrlPr>
              <w:rPr>
                <w:rFonts w:ascii="Cambria Math" w:hAnsi="Cambria Math"/>
              </w:rPr>
            </m:ctrlPr>
          </m:sSupPr>
          <m:e>
            <m:r>
              <m:rPr>
                <m:sty m:val="p"/>
              </m:rPr>
              <w:rPr>
                <w:rFonts w:ascii="Cambria Math" w:hAnsi="Cambria Math"/>
              </w:rPr>
              <m:t>sin</m:t>
            </m:r>
          </m:e>
          <m:sup>
            <m:r>
              <m:rPr>
                <m:sty m:val="p"/>
              </m:rPr>
              <w:rPr>
                <w:rFonts w:ascii="Cambria Math" w:hAnsi="Cambria Math"/>
              </w:rPr>
              <m:t>5</m:t>
            </m:r>
          </m:sup>
        </m:sSup>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sec</m:t>
            </m:r>
          </m:e>
          <m:sup>
            <m:r>
              <m:rPr>
                <m:sty m:val="p"/>
              </m:rPr>
              <w:rPr>
                <w:rFonts w:ascii="Cambria Math" w:hAnsi="Cambria Math"/>
              </w:rPr>
              <m:t>6</m:t>
            </m:r>
          </m:sup>
        </m:sSup>
        <m:r>
          <m:rPr>
            <m:sty m:val="p"/>
          </m:rPr>
          <w:rPr>
            <w:rFonts w:ascii="Cambria Math" w:hAnsi="Cambria Math"/>
          </w:rPr>
          <m:t>⁡</m:t>
        </m:r>
        <m:r>
          <w:rPr>
            <w:rFonts w:ascii="Cambria Math" w:hAnsi="Cambria Math"/>
          </w:rPr>
          <m:t>x</m:t>
        </m:r>
      </m:oMath>
      <w:r>
        <w:t>.</w:t>
      </w:r>
      <w:r>
        <w:br/>
      </w:r>
      <w:r w:rsidRPr="003D1810">
        <w:t>2.</w:t>
      </w:r>
      <w:r>
        <w:br/>
        <w:t>(</w:t>
      </w:r>
      <w:proofErr w:type="spellStart"/>
      <w:r>
        <w:t>i</w:t>
      </w:r>
      <w:proofErr w:type="spellEnd"/>
      <w:r>
        <w:t xml:space="preserve">) </w:t>
      </w:r>
      <m:oMath>
        <m:sSup>
          <m:sSupPr>
            <m:ctrlPr>
              <w:rPr>
                <w:rFonts w:ascii="Cambria Math" w:hAnsi="Cambria Math"/>
              </w:rPr>
            </m:ctrlPr>
          </m:sSupPr>
          <m:e>
            <m:r>
              <m:rPr>
                <m:sty m:val="p"/>
              </m:rPr>
              <w:rPr>
                <w:rFonts w:ascii="Cambria Math" w:hAnsi="Cambria Math"/>
              </w:rPr>
              <m:t>cot</m:t>
            </m:r>
          </m:e>
          <m:sup>
            <m:r>
              <m:rPr>
                <m:sty m:val="p"/>
              </m:rPr>
              <w:rPr>
                <w:rFonts w:ascii="Cambria Math" w:hAnsi="Cambria Math"/>
              </w:rPr>
              <m:t>3</m:t>
            </m:r>
          </m:sup>
        </m:sSup>
        <m:r>
          <w:rPr>
            <w:rFonts w:ascii="Cambria Math" w:hAnsi="Cambria Math"/>
          </w:rPr>
          <m:t>x</m:t>
        </m:r>
      </m:oMath>
      <w:r>
        <w:br/>
        <w:t xml:space="preserve">(ii) </w:t>
      </w:r>
      <m:oMath>
        <m:sSup>
          <m:sSupPr>
            <m:ctrlPr>
              <w:rPr>
                <w:rFonts w:ascii="Cambria Math" w:hAnsi="Cambria Math"/>
              </w:rPr>
            </m:ctrlPr>
          </m:sSupPr>
          <m:e>
            <m:r>
              <m:rPr>
                <m:sty m:val="p"/>
              </m:rPr>
              <w:rPr>
                <w:rFonts w:ascii="Cambria Math" w:hAnsi="Cambria Math"/>
              </w:rPr>
              <m:t>tan</m:t>
            </m:r>
          </m:e>
          <m:sup>
            <m:r>
              <m:rPr>
                <m:sty m:val="p"/>
              </m:rPr>
              <w:rPr>
                <w:rFonts w:ascii="Cambria Math" w:hAnsi="Cambria Math"/>
              </w:rPr>
              <m:t>4</m:t>
            </m:r>
          </m:sup>
        </m:sSup>
        <m:r>
          <w:rPr>
            <w:rFonts w:ascii="Cambria Math" w:hAnsi="Cambria Math"/>
          </w:rPr>
          <m:t>x</m:t>
        </m:r>
      </m:oMath>
      <w:r>
        <w:br/>
        <w:t xml:space="preserve">(iii) </w:t>
      </w:r>
      <m:oMath>
        <m:sSup>
          <m:sSupPr>
            <m:ctrlPr>
              <w:rPr>
                <w:rFonts w:ascii="Cambria Math" w:hAnsi="Cambria Math"/>
              </w:rPr>
            </m:ctrlPr>
          </m:sSupPr>
          <m:e>
            <m:r>
              <m:rPr>
                <m:sty m:val="p"/>
              </m:rPr>
              <w:rPr>
                <w:rFonts w:ascii="Cambria Math" w:hAnsi="Cambria Math"/>
              </w:rPr>
              <m:t>sec</m:t>
            </m:r>
          </m:e>
          <m:sup>
            <m:r>
              <m:rPr>
                <m:sty m:val="p"/>
              </m:rPr>
              <w:rPr>
                <w:rFonts w:ascii="Cambria Math" w:hAnsi="Cambria Math"/>
              </w:rPr>
              <m:t>6</m:t>
            </m:r>
          </m:sup>
        </m:sSup>
        <m:r>
          <w:rPr>
            <w:rFonts w:ascii="Cambria Math" w:hAnsi="Cambria Math"/>
          </w:rPr>
          <m:t>x</m:t>
        </m:r>
      </m:oMath>
      <w:r>
        <w:br/>
        <w:t xml:space="preserve">(iv) </w:t>
      </w:r>
      <m:oMath>
        <m:sSup>
          <m:sSupPr>
            <m:ctrlPr>
              <w:rPr>
                <w:rFonts w:ascii="Cambria Math" w:hAnsi="Cambria Math"/>
              </w:rPr>
            </m:ctrlPr>
          </m:sSupPr>
          <m:e>
            <m:r>
              <m:rPr>
                <m:sty m:val="p"/>
              </m:rPr>
              <w:rPr>
                <w:rFonts w:ascii="Cambria Math" w:hAnsi="Cambria Math"/>
              </w:rPr>
              <m:t>cosec</m:t>
            </m:r>
          </m:e>
          <m:sup>
            <m:r>
              <m:rPr>
                <m:sty m:val="p"/>
              </m:rPr>
              <w:rPr>
                <w:rFonts w:ascii="Cambria Math" w:hAnsi="Cambria Math"/>
              </w:rPr>
              <m:t>4</m:t>
            </m:r>
          </m:sup>
        </m:sSup>
        <m:r>
          <w:rPr>
            <w:rFonts w:ascii="Cambria Math" w:hAnsi="Cambria Math"/>
          </w:rPr>
          <m:t>x</m:t>
        </m:r>
      </m:oMath>
      <w:r>
        <w:br/>
        <w:t xml:space="preserve">(v) </w:t>
      </w:r>
      <m:oMath>
        <m:sSup>
          <m:sSupPr>
            <m:ctrlPr>
              <w:rPr>
                <w:rFonts w:ascii="Cambria Math" w:hAnsi="Cambria Math"/>
              </w:rPr>
            </m:ctrlPr>
          </m:sSupPr>
          <m:e>
            <m:r>
              <m:rPr>
                <m:sty m:val="p"/>
              </m:rPr>
              <w:rPr>
                <w:rFonts w:ascii="Cambria Math" w:hAnsi="Cambria Math"/>
              </w:rPr>
              <m:t>cosec</m:t>
            </m:r>
          </m:e>
          <m:sup>
            <m:r>
              <m:rPr>
                <m:sty m:val="p"/>
              </m:rPr>
              <w:rPr>
                <w:rFonts w:ascii="Cambria Math" w:hAnsi="Cambria Math"/>
              </w:rPr>
              <m:t>5</m:t>
            </m:r>
          </m:sup>
        </m:sSup>
        <m:r>
          <w:rPr>
            <w:rFonts w:ascii="Cambria Math" w:hAnsi="Cambria Math"/>
          </w:rPr>
          <m:t>x</m:t>
        </m:r>
      </m:oMath>
      <w:r>
        <w:br/>
        <w:t xml:space="preserve">(vi) </w:t>
      </w:r>
      <m:oMath>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r>
          <w:rPr>
            <w:rFonts w:ascii="Cambria Math" w:hAnsi="Cambria Math"/>
          </w:rPr>
          <m:t>x</m:t>
        </m:r>
        <m:sSup>
          <m:sSupPr>
            <m:ctrlPr>
              <w:rPr>
                <w:rFonts w:ascii="Cambria Math" w:hAnsi="Cambria Math"/>
              </w:rPr>
            </m:ctrlPr>
          </m:sSupPr>
          <m:e>
            <m:r>
              <m:rPr>
                <m:sty m:val="p"/>
              </m:rPr>
              <w:rPr>
                <w:rFonts w:ascii="Cambria Math" w:hAnsi="Cambria Math"/>
              </w:rPr>
              <m:t>sec</m:t>
            </m:r>
          </m:e>
          <m:sup>
            <m:r>
              <m:rPr>
                <m:sty m:val="p"/>
              </m:rPr>
              <w:rPr>
                <w:rFonts w:ascii="Cambria Math" w:hAnsi="Cambria Math"/>
              </w:rPr>
              <m:t>4</m:t>
            </m:r>
          </m:sup>
        </m:sSup>
        <m:r>
          <w:rPr>
            <w:rFonts w:ascii="Cambria Math" w:hAnsi="Cambria Math"/>
          </w:rPr>
          <m:t>x</m:t>
        </m:r>
      </m:oMath>
    </w:p>
    <w:p w14:paraId="4078D1AE" w14:textId="77777777" w:rsidR="00594793" w:rsidRDefault="00594793" w:rsidP="00594793">
      <w:pPr>
        <w:spacing w:after="220"/>
      </w:pPr>
      <w:r>
        <w:lastRenderedPageBreak/>
        <w:t>Evaluate the following integrals :-</w:t>
      </w:r>
      <w:r>
        <w:br/>
        <w:t>3.</w:t>
      </w:r>
      <w:r>
        <w:br/>
        <w:t>(</w:t>
      </w:r>
      <w:proofErr w:type="spellStart"/>
      <w:r>
        <w:t>i</w:t>
      </w:r>
      <w:proofErr w:type="spellEnd"/>
      <w:r>
        <w:t xml:space="preserve">)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cos⁡2</m:t>
            </m:r>
            <m:r>
              <w:rPr>
                <w:rFonts w:ascii="Cambria Math" w:hAnsi="Cambria Math"/>
              </w:rPr>
              <m:t>x</m:t>
            </m:r>
          </m:num>
          <m:den>
            <m:r>
              <m:rPr>
                <m:sty m:val="p"/>
              </m:rPr>
              <w:rPr>
                <w:rFonts w:ascii="Cambria Math" w:hAnsi="Cambria Math"/>
              </w:rPr>
              <m:t>sin⁡</m:t>
            </m:r>
            <m:r>
              <w:rPr>
                <w:rFonts w:ascii="Cambria Math" w:hAnsi="Cambria Math"/>
              </w:rPr>
              <m:t>x</m:t>
            </m:r>
          </m:den>
        </m:f>
        <m:r>
          <w:rPr>
            <w:rFonts w:ascii="Cambria Math" w:hAnsi="Cambria Math"/>
          </w:rPr>
          <m:t>dx</m:t>
        </m:r>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cos⁡2</m:t>
            </m:r>
            <m:r>
              <w:rPr>
                <w:rFonts w:ascii="Cambria Math" w:hAnsi="Cambria Math"/>
              </w:rPr>
              <m:t>x</m:t>
            </m:r>
          </m:num>
          <m:den>
            <m:r>
              <m:rPr>
                <m:sty m:val="p"/>
              </m:rPr>
              <w:rPr>
                <w:rFonts w:ascii="Cambria Math" w:hAnsi="Cambria Math"/>
              </w:rPr>
              <m:t>cos⁡</m:t>
            </m:r>
            <m:r>
              <w:rPr>
                <w:rFonts w:ascii="Cambria Math" w:hAnsi="Cambria Math"/>
              </w:rPr>
              <m:t>x</m:t>
            </m:r>
          </m:den>
        </m:f>
        <m:r>
          <w:rPr>
            <w:rFonts w:ascii="Cambria Math" w:hAnsi="Cambria Math"/>
          </w:rPr>
          <m:t>dx</m:t>
        </m:r>
      </m:oMath>
      <w:r>
        <w:t>.</w:t>
      </w:r>
    </w:p>
    <w:p w14:paraId="7610E330" w14:textId="77777777" w:rsidR="00594793" w:rsidRDefault="00594793" w:rsidP="00594793">
      <w:pPr>
        <w:spacing w:after="220"/>
      </w:pPr>
      <w:r>
        <w:t xml:space="preserve">(iii)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sin⁡</m:t>
            </m:r>
            <m:r>
              <w:rPr>
                <w:rFonts w:ascii="Cambria Math" w:hAnsi="Cambria Math"/>
              </w:rPr>
              <m:t>x</m:t>
            </m:r>
          </m:num>
          <m:den>
            <m:r>
              <m:rPr>
                <m:sty m:val="p"/>
              </m:rPr>
              <w:rPr>
                <w:rFonts w:ascii="Cambria Math" w:hAnsi="Cambria Math"/>
              </w:rPr>
              <m:t>sin⁡2</m:t>
            </m:r>
            <m:r>
              <w:rPr>
                <w:rFonts w:ascii="Cambria Math" w:hAnsi="Cambria Math"/>
              </w:rPr>
              <m:t>x</m:t>
            </m:r>
          </m:den>
        </m:f>
        <m:r>
          <w:rPr>
            <w:rFonts w:ascii="Cambria Math" w:hAnsi="Cambria Math"/>
          </w:rPr>
          <m:t>dx</m:t>
        </m:r>
      </m:oMath>
      <w:r>
        <w:t>.</w:t>
      </w:r>
      <w:r>
        <w:br/>
        <w:t xml:space="preserve">(iv)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cos⁡</m:t>
            </m:r>
            <m:r>
              <w:rPr>
                <w:rFonts w:ascii="Cambria Math" w:hAnsi="Cambria Math"/>
              </w:rPr>
              <m:t>x</m:t>
            </m:r>
          </m:num>
          <m:den>
            <m:r>
              <m:rPr>
                <m:sty m:val="p"/>
              </m:rPr>
              <w:rPr>
                <w:rFonts w:ascii="Cambria Math" w:hAnsi="Cambria Math"/>
              </w:rPr>
              <m:t>cos⁡2</m:t>
            </m:r>
            <m:r>
              <w:rPr>
                <w:rFonts w:ascii="Cambria Math" w:hAnsi="Cambria Math"/>
              </w:rPr>
              <m:t>x</m:t>
            </m:r>
          </m:den>
        </m:f>
        <m:r>
          <w:rPr>
            <w:rFonts w:ascii="Cambria Math" w:hAnsi="Cambria Math"/>
          </w:rPr>
          <m:t>dx</m:t>
        </m:r>
      </m:oMath>
      <w:r>
        <w:t>.</w:t>
      </w:r>
      <w:r>
        <w:br/>
        <w:t xml:space="preserve">(v) </w:t>
      </w:r>
      <m:oMath>
        <m:nary>
          <m:naryPr>
            <m:limLoc m:val="undOvr"/>
            <m:subHide m:val="1"/>
            <m:supHide m:val="1"/>
            <m:ctrlPr>
              <w:rPr>
                <w:rFonts w:ascii="Cambria Math" w:hAnsi="Cambria Math"/>
              </w:rPr>
            </m:ctrlPr>
          </m:naryPr>
          <m:sub/>
          <m:sup/>
          <m:e>
            <m:r>
              <w:rPr>
                <w:rFonts w:ascii="Cambria Math" w:hAnsi="Cambria Math"/>
              </w:rPr>
              <m:t xml:space="preserve"> </m:t>
            </m:r>
          </m:e>
        </m:nary>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tan⁡</m:t>
                    </m:r>
                    <m:r>
                      <w:rPr>
                        <w:rFonts w:ascii="Cambria Math" w:hAnsi="Cambria Math"/>
                      </w:rPr>
                      <m:t>x</m:t>
                    </m:r>
                  </m:num>
                  <m:den>
                    <m:r>
                      <m:rPr>
                        <m:sty m:val="p"/>
                      </m:rPr>
                      <w:rPr>
                        <w:rFonts w:ascii="Cambria Math" w:hAnsi="Cambria Math"/>
                      </w:rPr>
                      <m:t>cos⁡</m:t>
                    </m:r>
                    <m:r>
                      <w:rPr>
                        <w:rFonts w:ascii="Cambria Math" w:hAnsi="Cambria Math"/>
                      </w:rPr>
                      <m:t>x</m:t>
                    </m:r>
                  </m:den>
                </m:f>
              </m:e>
            </m:d>
          </m:e>
          <m:sup>
            <m:r>
              <m:rPr>
                <m:sty m:val="p"/>
              </m:rPr>
              <w:rPr>
                <w:rFonts w:ascii="Cambria Math" w:hAnsi="Cambria Math"/>
              </w:rPr>
              <m:t>4</m:t>
            </m:r>
          </m:sup>
        </m:sSup>
        <m:r>
          <w:rPr>
            <w:rFonts w:ascii="Cambria Math" w:hAnsi="Cambria Math"/>
          </w:rPr>
          <m:t>dx</m:t>
        </m:r>
      </m:oMath>
      <w:r>
        <w:t>.</w:t>
      </w:r>
      <w:r>
        <w:br/>
        <w:t xml:space="preserve">(vi)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x</m:t>
            </m:r>
            <m:r>
              <m:rPr>
                <m:sty m:val="p"/>
              </m:rPr>
              <w:rPr>
                <w:rFonts w:ascii="Cambria Math" w:hAnsi="Cambria Math"/>
              </w:rPr>
              <m:t>cos⁡</m:t>
            </m:r>
            <m:r>
              <w:rPr>
                <w:rFonts w:ascii="Cambria Math" w:hAnsi="Cambria Math"/>
              </w:rPr>
              <m:t>x</m:t>
            </m:r>
          </m:num>
          <m:den>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x</m:t>
            </m:r>
          </m:den>
        </m:f>
        <m:r>
          <w:rPr>
            <w:rFonts w:ascii="Cambria Math" w:hAnsi="Cambria Math"/>
          </w:rPr>
          <m:t>dx</m:t>
        </m:r>
      </m:oMath>
      <w:r>
        <w:t>.</w:t>
      </w:r>
      <w:r>
        <w:br/>
        <w:t xml:space="preserve">4. (i) </w:t>
      </w:r>
      <m:oMath>
        <m:nary>
          <m:naryPr>
            <m:limLoc m:val="undOvr"/>
            <m:subHide m:val="1"/>
            <m:supHide m:val="1"/>
            <m:ctrlPr>
              <w:rPr>
                <w:rFonts w:ascii="Cambria Math" w:hAnsi="Cambria Math"/>
              </w:rPr>
            </m:ctrlPr>
          </m:naryPr>
          <m:sub/>
          <m:sup/>
          <m:e>
            <m:r>
              <w:rPr>
                <w:rFonts w:ascii="Cambria Math" w:hAnsi="Cambria Math"/>
              </w:rPr>
              <m:t xml:space="preserve"> </m:t>
            </m:r>
          </m:e>
        </m:nary>
        <m:rad>
          <m:radPr>
            <m:degHide m:val="1"/>
            <m:ctrlPr>
              <w:rPr>
                <w:rFonts w:ascii="Cambria Math" w:hAnsi="Cambria Math"/>
              </w:rPr>
            </m:ctrlPr>
          </m:radPr>
          <m:deg/>
          <m:e>
            <m:r>
              <m:rPr>
                <m:sty m:val="p"/>
              </m:rPr>
              <w:rPr>
                <w:rFonts w:ascii="Cambria Math" w:hAnsi="Cambria Math"/>
              </w:rPr>
              <m:t>sin⁡</m:t>
            </m:r>
            <m:r>
              <w:rPr>
                <w:rFonts w:ascii="Cambria Math" w:hAnsi="Cambria Math"/>
              </w:rPr>
              <m:t>x</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m:rPr>
                <m:sty m:val="p"/>
              </m:rPr>
              <w:rPr>
                <w:rFonts w:ascii="Cambria Math" w:hAnsi="Cambria Math"/>
              </w:rPr>
              <m:t>⁡</m:t>
            </m:r>
            <m:r>
              <w:rPr>
                <w:rFonts w:ascii="Cambria Math" w:hAnsi="Cambria Math"/>
              </w:rPr>
              <m:t>x</m:t>
            </m:r>
          </m:e>
        </m:rad>
        <m:r>
          <w:rPr>
            <w:rFonts w:ascii="Cambria Math" w:hAnsi="Cambria Math"/>
          </w:rPr>
          <m:t>dx</m:t>
        </m:r>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6</m:t>
                    </m:r>
                  </m:sup>
                </m:sSup>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7</m:t>
                    </m:r>
                  </m:sup>
                </m:sSup>
                <m:r>
                  <m:rPr>
                    <m:sty m:val="p"/>
                  </m:rPr>
                  <w:rPr>
                    <w:rFonts w:ascii="Cambria Math" w:hAnsi="Cambria Math"/>
                  </w:rPr>
                  <m:t>⁡</m:t>
                </m:r>
                <m:r>
                  <w:rPr>
                    <w:rFonts w:ascii="Cambria Math" w:hAnsi="Cambria Math"/>
                  </w:rPr>
                  <m:t>x</m:t>
                </m:r>
              </m:e>
            </m:rad>
          </m:den>
        </m:f>
      </m:oMath>
      <w:r>
        <w:br/>
        <w:t xml:space="preserve">5. (i)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(sin⁡</m:t>
            </m:r>
            <m:r>
              <w:rPr>
                <w:rFonts w:ascii="Cambria Math" w:hAnsi="Cambria Math"/>
              </w:rPr>
              <m:t>x</m:t>
            </m:r>
            <m:r>
              <m:rPr>
                <m:sty m:val="p"/>
              </m:rPr>
              <w:rPr>
                <w:rFonts w:ascii="Cambria Math" w:hAnsi="Cambria Math"/>
              </w:rPr>
              <m:t>+cos⁡</m:t>
            </m:r>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1+sin⁡2</m:t>
            </m:r>
            <m:r>
              <w:rPr>
                <w:rFonts w:ascii="Cambria Math" w:hAnsi="Cambria Math"/>
              </w:rPr>
              <m:t>x</m:t>
            </m:r>
          </m:den>
        </m:f>
      </m:oMath>
      <w:r>
        <w:t>.</w:t>
      </w:r>
      <w:r>
        <w:br/>
        <w:t xml:space="preserve">6. </w:t>
      </w:r>
      <m:oMath>
        <m:r>
          <m:rPr>
            <m:sty m:val="p"/>
          </m:rPr>
          <w:rPr>
            <w:rFonts w:ascii="Cambria Math" w:hAnsi="Cambria Math"/>
          </w:rPr>
          <m:t xml:space="preserve"> </m:t>
        </m:r>
        <m:nary>
          <m:naryPr>
            <m:limLoc m:val="undOvr"/>
            <m:subHide m:val="1"/>
            <m:supHide m:val="1"/>
            <m:ctrlPr>
              <w:rPr>
                <w:rFonts w:ascii="Cambria Math" w:hAnsi="Cambria Math"/>
              </w:rPr>
            </m:ctrlPr>
          </m:naryPr>
          <m:sub/>
          <m:sup/>
          <m:e>
            <m:r>
              <w:rPr>
                <w:rFonts w:ascii="Cambria Math" w:hAnsi="Cambria Math"/>
              </w:rPr>
              <m:t xml:space="preserve"> </m:t>
            </m:r>
          </m:e>
        </m:nary>
        <m:r>
          <m:rPr>
            <m:sty m:val="p"/>
          </m:rPr>
          <w:rPr>
            <w:rFonts w:ascii="Cambria Math" w:hAnsi="Cambria Math"/>
          </w:rPr>
          <m:t>3sin⁡</m:t>
        </m:r>
        <m:r>
          <w:rPr>
            <w:rFonts w:ascii="Cambria Math" w:hAnsi="Cambria Math"/>
          </w:rPr>
          <m:t>x</m:t>
        </m:r>
        <m:r>
          <m:rPr>
            <m:sty m:val="p"/>
          </m:rPr>
          <w:rPr>
            <w:rFonts w:ascii="Cambria Math" w:hAnsi="Cambria Math"/>
          </w:rPr>
          <m:t>-4cos⁡</m:t>
        </m:r>
        <m:r>
          <w:rPr>
            <w:rFonts w:ascii="Cambria Math" w:hAnsi="Cambria Math"/>
          </w:rPr>
          <m:t>x</m:t>
        </m:r>
      </m:oMath>
      <w:r>
        <w:br/>
        <w:t xml:space="preserve">7.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(3sin⁡</m:t>
            </m:r>
            <m:r>
              <w:rPr>
                <w:rFonts w:ascii="Cambria Math" w:hAnsi="Cambria Math"/>
              </w:rPr>
              <m:t>x</m:t>
            </m:r>
            <m:r>
              <m:rPr>
                <m:sty m:val="p"/>
              </m:rPr>
              <w:rPr>
                <w:rFonts w:ascii="Cambria Math" w:hAnsi="Cambria Math"/>
              </w:rPr>
              <m:t>+4cos⁡</m:t>
            </m:r>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w:r>
        <w:t>.</w:t>
      </w:r>
      <w:r>
        <w:br/>
        <w:t xml:space="preserve">8. (i)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sin⁡</m:t>
            </m:r>
            <m:r>
              <w:rPr>
                <w:rFonts w:ascii="Cambria Math" w:hAnsi="Cambria Math"/>
              </w:rPr>
              <m:t>x</m:t>
            </m:r>
          </m:num>
          <m:den>
            <m:r>
              <m:rPr>
                <m:sty m:val="p"/>
              </m:rPr>
              <w:rPr>
                <w:rFonts w:ascii="Cambria Math" w:hAnsi="Cambria Math"/>
              </w:rPr>
              <m:t>cos⁡2</m:t>
            </m:r>
            <m:r>
              <w:rPr>
                <w:rFonts w:ascii="Cambria Math" w:hAnsi="Cambria Math"/>
              </w:rPr>
              <m:t>x</m:t>
            </m:r>
          </m:den>
        </m:f>
        <m:r>
          <w:rPr>
            <w:rFonts w:ascii="Cambria Math" w:hAnsi="Cambria Math"/>
          </w:rPr>
          <m:t>dx</m:t>
        </m:r>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sin⁡</m:t>
            </m:r>
            <m:r>
              <w:rPr>
                <w:rFonts w:ascii="Cambria Math" w:hAnsi="Cambria Math"/>
              </w:rPr>
              <m:t>x</m:t>
            </m:r>
          </m:num>
          <m:den>
            <m:r>
              <m:rPr>
                <m:sty m:val="p"/>
              </m:rPr>
              <w:rPr>
                <w:rFonts w:ascii="Cambria Math" w:hAnsi="Cambria Math"/>
              </w:rPr>
              <m:t>sin⁡3</m:t>
            </m:r>
            <m:r>
              <w:rPr>
                <w:rFonts w:ascii="Cambria Math" w:hAnsi="Cambria Math"/>
              </w:rPr>
              <m:t>x</m:t>
            </m:r>
          </m:den>
        </m:f>
        <m:r>
          <w:rPr>
            <w:rFonts w:ascii="Cambria Math" w:hAnsi="Cambria Math"/>
          </w:rPr>
          <m:t>dx</m:t>
        </m:r>
      </m:oMath>
      <w:r>
        <w:t>.</w:t>
      </w:r>
      <w:r>
        <w:br/>
        <w:t xml:space="preserve">9. (i)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x</m:t>
            </m:r>
          </m:den>
        </m:f>
      </m:oMath>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4</m:t>
                </m:r>
              </m:sup>
            </m:sSup>
            <m:r>
              <m:rPr>
                <m:sty m:val="p"/>
              </m:rPr>
              <w:rPr>
                <w:rFonts w:ascii="Cambria Math" w:hAnsi="Cambria Math"/>
              </w:rPr>
              <m:t>⁡</m:t>
            </m:r>
            <m:r>
              <w:rPr>
                <w:rFonts w:ascii="Cambria Math" w:hAnsi="Cambria Math"/>
              </w:rPr>
              <m:t>x</m:t>
            </m:r>
          </m:den>
        </m:f>
      </m:oMath>
      <w:r>
        <w:t>.</w:t>
      </w:r>
      <w:r>
        <w:br/>
        <w:t xml:space="preserve">10.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sSup>
              <m:sSupPr>
                <m:ctrlPr>
                  <w:rPr>
                    <w:rFonts w:ascii="Cambria Math" w:hAnsi="Cambria Math"/>
                  </w:rPr>
                </m:ctrlPr>
              </m:sSupPr>
              <m:e>
                <m:r>
                  <m:rPr>
                    <m:sty m:val="p"/>
                  </m:rPr>
                  <w:rPr>
                    <w:rFonts w:ascii="Cambria Math" w:hAnsi="Cambria Math"/>
                  </w:rPr>
                  <m:t>cot</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+1</m:t>
            </m:r>
          </m:num>
          <m:den>
            <m:sSup>
              <m:sSupPr>
                <m:ctrlPr>
                  <w:rPr>
                    <w:rFonts w:ascii="Cambria Math" w:hAnsi="Cambria Math"/>
                  </w:rPr>
                </m:ctrlPr>
              </m:sSupPr>
              <m:e>
                <m:r>
                  <m:rPr>
                    <m:sty m:val="p"/>
                  </m:rPr>
                  <w:rPr>
                    <w:rFonts w:ascii="Cambria Math" w:hAnsi="Cambria Math"/>
                  </w:rPr>
                  <m:t>cot</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-1</m:t>
            </m:r>
          </m:den>
        </m:f>
        <m:r>
          <w:rPr>
            <w:rFonts w:ascii="Cambria Math" w:hAnsi="Cambria Math"/>
          </w:rPr>
          <m:t>dx</m:t>
        </m:r>
      </m:oMath>
      <w:r>
        <w:t>.</w:t>
      </w:r>
      <w:r>
        <w:br/>
        <w:t xml:space="preserve">11.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4</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m:rPr>
                <m:sty m:val="p"/>
              </m:rPr>
              <w:rPr>
                <w:rFonts w:ascii="Cambria Math" w:hAnsi="Cambria Math"/>
              </w:rPr>
              <m:t>⁡</m:t>
            </m:r>
            <m:r>
              <w:rPr>
                <w:rFonts w:ascii="Cambria Math" w:hAnsi="Cambria Math"/>
              </w:rPr>
              <m:t>x</m:t>
            </m:r>
            <m:r>
              <m:rPr>
                <m:sty m:val="p"/>
              </m:rPr>
              <w:rPr>
                <w:rFonts w:ascii="Cambria Math" w:hAnsi="Cambria Math"/>
              </w:rPr>
              <m:t>-3cos⁡</m:t>
            </m:r>
            <m:r>
              <w:rPr>
                <w:rFonts w:ascii="Cambria Math" w:hAnsi="Cambria Math"/>
              </w:rPr>
              <m:t>x</m:t>
            </m:r>
          </m:den>
        </m:f>
      </m:oMath>
      <w:r>
        <w:t>.</w:t>
      </w:r>
      <w:r>
        <w:br/>
        <w:t xml:space="preserve">12. (i)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r>
              <m:rPr>
                <m:sty m:val="p"/>
              </m:rPr>
              <w:rPr>
                <w:rFonts w:ascii="Cambria Math" w:hAnsi="Cambria Math"/>
              </w:rPr>
              <m:t>⁡</m:t>
            </m:r>
            <m:r>
              <w:rPr>
                <w:rFonts w:ascii="Cambria Math" w:hAnsi="Cambria Math"/>
              </w:rPr>
              <m:t>x</m:t>
            </m:r>
          </m:num>
          <m:den>
            <m:sSup>
              <m:sSupPr>
                <m:ctrlPr>
                  <w:rPr>
                    <w:rFonts w:ascii="Cambria Math" w:hAnsi="Cambria Math"/>
                  </w:rPr>
                </m:ctrlPr>
              </m:sSupPr>
              <m:e>
                <m:r>
                  <m:rPr>
                    <m:sty m:val="p"/>
                  </m:rPr>
                  <w:rPr>
                    <w:rFonts w:ascii="Cambria Math" w:hAnsi="Cambria Math"/>
                  </w:rPr>
                  <m:t>cos</m:t>
                </m:r>
              </m:e>
              <m:sup>
                <m:f>
                  <m:fPr>
                    <m:ctrlPr>
                      <w:rPr>
                        <w:rFonts w:ascii="Cambria Math" w:hAnsi="Cambria Math"/>
                      </w:rPr>
                    </m:ctrlPr>
                  </m:fPr>
                  <m:num>
                    <m:r>
                      <m:rPr>
                        <m:sty m:val="p"/>
                      </m:rPr>
                      <w:rPr>
                        <w:rFonts w:ascii="Cambria Math" w:hAnsi="Cambria Math"/>
                      </w:rPr>
                      <m:t>2</m:t>
                    </m:r>
                  </m:num>
                  <m:den>
                    <m:r>
                      <m:rPr>
                        <m:sty m:val="p"/>
                      </m:rPr>
                      <w:rPr>
                        <w:rFonts w:ascii="Cambria Math" w:hAnsi="Cambria Math"/>
                      </w:rPr>
                      <m:t>5</m:t>
                    </m:r>
                  </m:den>
                </m:f>
              </m:sup>
            </m:sSup>
            <m:r>
              <m:rPr>
                <m:sty m:val="p"/>
              </m:rPr>
              <w:rPr>
                <w:rFonts w:ascii="Cambria Math" w:hAnsi="Cambria Math"/>
              </w:rPr>
              <m:t>⁡</m:t>
            </m:r>
            <m:r>
              <w:rPr>
                <w:rFonts w:ascii="Cambria Math" w:hAnsi="Cambria Math"/>
              </w:rPr>
              <m:t>x</m:t>
            </m:r>
          </m:den>
        </m:f>
        <m:r>
          <w:rPr>
            <w:rFonts w:ascii="Cambria Math" w:hAnsi="Cambria Math"/>
          </w:rPr>
          <m:t>dx</m:t>
        </m:r>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sSup>
              <m:sSupPr>
                <m:ctrlPr>
                  <w:rPr>
                    <w:rFonts w:ascii="Cambria Math" w:hAnsi="Cambria Math"/>
                  </w:rPr>
                </m:ctrlPr>
              </m:sSupPr>
              <m:e>
                <m:r>
                  <m:rPr>
                    <m:sty m:val="p"/>
                  </m:rPr>
                  <w:rPr>
                    <w:rFonts w:ascii="Cambria Math" w:hAnsi="Cambria Math"/>
                  </w:rPr>
                  <m:t>sin</m:t>
                </m:r>
              </m:e>
              <m:sup>
                <m:r>
                  <m:rPr>
                    <m:sty m:val="p"/>
                  </m:rPr>
                  <w:rPr>
                    <w:rFonts w:ascii="Cambria Math" w:hAnsi="Cambria Math"/>
                  </w:rPr>
                  <m:t>5</m:t>
                </m:r>
              </m:sup>
            </m:sSup>
            <m:r>
              <m:rPr>
                <m:sty m:val="p"/>
              </m:rPr>
              <w:rPr>
                <w:rFonts w:ascii="Cambria Math" w:hAnsi="Cambria Math"/>
              </w:rPr>
              <m:t>⁡</m:t>
            </m:r>
            <m:r>
              <w:rPr>
                <w:rFonts w:ascii="Cambria Math" w:hAnsi="Cambria Math"/>
              </w:rPr>
              <m:t>x</m:t>
            </m:r>
          </m:num>
          <m:den>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r>
              <w:rPr>
                <w:rFonts w:ascii="Cambria Math" w:hAnsi="Cambria Math"/>
              </w:rPr>
              <m:t>x</m:t>
            </m:r>
          </m:den>
        </m:f>
        <m:r>
          <w:rPr>
            <w:rFonts w:ascii="Cambria Math" w:hAnsi="Cambria Math"/>
          </w:rPr>
          <m:t>dx</m:t>
        </m:r>
      </m:oMath>
      <w:r>
        <w:t>.</w:t>
      </w:r>
      <w:r>
        <w:br/>
        <w:t xml:space="preserve">13. (i)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sin⁡</m:t>
            </m:r>
            <m:r>
              <w:rPr>
                <w:rFonts w:ascii="Cambria Math" w:hAnsi="Cambria Math"/>
              </w:rPr>
              <m:t>x</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r>
              <w:rPr>
                <w:rFonts w:ascii="Cambria Math" w:hAnsi="Cambria Math"/>
              </w:rPr>
              <m:t>x</m:t>
            </m:r>
          </m:den>
        </m:f>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sin⁡</m:t>
            </m:r>
            <m:r>
              <w:rPr>
                <w:rFonts w:ascii="Cambria Math" w:hAnsi="Cambria Math"/>
              </w:rPr>
              <m:t>x</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m:rPr>
                <m:sty m:val="p"/>
              </m:rPr>
              <w:rPr>
                <w:rFonts w:ascii="Cambria Math" w:hAnsi="Cambria Math"/>
              </w:rPr>
              <m:t>⁡</m:t>
            </m:r>
            <m:r>
              <w:rPr>
                <w:rFonts w:ascii="Cambria Math" w:hAnsi="Cambria Math"/>
              </w:rPr>
              <m:t>x</m:t>
            </m:r>
          </m:den>
        </m:f>
      </m:oMath>
      <w:r>
        <w:t>.</w:t>
      </w:r>
      <w:r>
        <w:br/>
        <w:t xml:space="preserve">(iii)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sin⁡2</m:t>
            </m:r>
            <m:r>
              <w:rPr>
                <w:rFonts w:ascii="Cambria Math" w:hAnsi="Cambria Math"/>
              </w:rPr>
              <m:t>xdx</m:t>
            </m:r>
          </m:num>
          <m:den>
            <m:r>
              <m:rPr>
                <m:sty m:val="p"/>
              </m:rPr>
              <w:rPr>
                <w:rFonts w:ascii="Cambria Math" w:hAnsi="Cambria Math"/>
              </w:rPr>
              <m:t>sin⁡5</m:t>
            </m:r>
            <m:r>
              <w:rPr>
                <w:rFonts w:ascii="Cambria Math" w:hAnsi="Cambria Math"/>
              </w:rPr>
              <m:t>x</m:t>
            </m:r>
            <m:r>
              <m:rPr>
                <m:sty m:val="p"/>
              </m:rPr>
              <w:rPr>
                <w:rFonts w:ascii="Cambria Math" w:hAnsi="Cambria Math"/>
              </w:rPr>
              <m:t>sin⁡3</m:t>
            </m:r>
            <m:r>
              <w:rPr>
                <w:rFonts w:ascii="Cambria Math" w:hAnsi="Cambria Math"/>
              </w:rPr>
              <m:t>x</m:t>
            </m:r>
          </m:den>
        </m:f>
      </m:oMath>
      <w:r>
        <w:t>.</w:t>
      </w:r>
      <w:r>
        <w:br/>
      </w:r>
      <w:r>
        <w:lastRenderedPageBreak/>
        <w:t xml:space="preserve">(iv) </w:t>
      </w:r>
      <m:oMath>
        <m:nary>
          <m:naryPr>
            <m:limLoc m:val="undOvr"/>
            <m:subHide m:val="1"/>
            <m:supHide m:val="1"/>
            <m:ctrlPr>
              <w:rPr>
                <w:rFonts w:ascii="Cambria Math" w:hAnsi="Cambria Math"/>
              </w:rPr>
            </m:ctrlPr>
          </m:naryPr>
          <m:sub/>
          <m:sup/>
          <m:e>
            <m:r>
              <w:rPr>
                <w:rFonts w:ascii="Cambria Math" w:hAnsi="Cambria Math"/>
              </w:rPr>
              <m:t xml:space="preserve"> </m:t>
            </m:r>
          </m:e>
        </m:nary>
        <m:r>
          <m:rPr>
            <m:sty m:val="p"/>
          </m:rPr>
          <w:rPr>
            <w:rFonts w:ascii="Cambria Math" w:hAnsi="Cambria Math"/>
          </w:rPr>
          <m:t>cos⁡3</m:t>
        </m:r>
        <m:r>
          <w:rPr>
            <w:rFonts w:ascii="Cambria Math" w:hAnsi="Cambria Math"/>
          </w:rPr>
          <m:t>x</m:t>
        </m:r>
        <m:r>
          <m:rPr>
            <m:sty m:val="p"/>
          </m:rPr>
          <w:rPr>
            <w:rFonts w:ascii="Cambria Math" w:hAnsi="Cambria Math"/>
          </w:rPr>
          <m:t>-cos⁡</m:t>
        </m:r>
        <m:r>
          <w:rPr>
            <w:rFonts w:ascii="Cambria Math" w:hAnsi="Cambria Math"/>
          </w:rPr>
          <m:t>x</m:t>
        </m:r>
      </m:oMath>
      <w:r>
        <w:t>.</w:t>
      </w:r>
      <w:r>
        <w:br/>
        <w:t xml:space="preserve">[Put </w:t>
      </w:r>
      <m:oMath>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r>
          <w:rPr>
            <w:rFonts w:ascii="Cambria Math" w:hAnsi="Cambria Math"/>
          </w:rPr>
          <m:t>x</m:t>
        </m:r>
      </m:oMath>
      <w:r>
        <w:t xml:space="preserve"> in the numerator of (i) and (ii).]</w:t>
      </w:r>
      <w:r>
        <w:br/>
        <w:t>14.</w:t>
      </w:r>
      <w:r>
        <w:br/>
        <w:t xml:space="preserve">(i)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sSup>
              <m:sSupPr>
                <m:ctrlPr>
                  <w:rPr>
                    <w:rFonts w:ascii="Cambria Math" w:hAnsi="Cambria Math"/>
                  </w:rPr>
                </m:ctrlPr>
              </m:sSupPr>
              <m:e>
                <m:r>
                  <m:rPr>
                    <m:sty m:val="p"/>
                  </m:rPr>
                  <w:rPr>
                    <w:rFonts w:ascii="Cambria Math" w:hAnsi="Cambria Math"/>
                  </w:rPr>
                  <m:t>sin</m:t>
                </m:r>
              </m:e>
              <m:sup>
                <m:r>
                  <m:rPr>
                    <m:sty m:val="p"/>
                  </m:rPr>
                  <w:rPr>
                    <w:rFonts w:ascii="Cambria Math" w:hAnsi="Cambria Math"/>
                  </w:rPr>
                  <m:t>4</m:t>
                </m:r>
              </m:sup>
            </m:sSup>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r>
              <w:rPr>
                <w:rFonts w:ascii="Cambria Math" w:hAnsi="Cambria Math"/>
              </w:rPr>
              <m:t>x</m:t>
            </m:r>
          </m:den>
        </m:f>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sSup>
              <m:sSupPr>
                <m:ctrlPr>
                  <w:rPr>
                    <w:rFonts w:ascii="Cambria Math" w:hAnsi="Cambria Math"/>
                  </w:rPr>
                </m:ctrlPr>
              </m:sSupPr>
              <m:e>
                <m:r>
                  <m:rPr>
                    <m:sty m:val="p"/>
                  </m:rPr>
                  <w:rPr>
                    <w:rFonts w:ascii="Cambria Math" w:hAnsi="Cambria Math"/>
                  </w:rPr>
                  <m:t>sin</m:t>
                </m:r>
              </m:e>
              <m:sup>
                <m:r>
                  <m:rPr>
                    <m:sty m:val="p"/>
                  </m:rPr>
                  <w:rPr>
                    <w:rFonts w:ascii="Cambria Math" w:hAnsi="Cambria Math"/>
                  </w:rPr>
                  <m:t>4</m:t>
                </m:r>
              </m:sup>
            </m:sSup>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r>
              <m:rPr>
                <m:sty m:val="p"/>
              </m:rPr>
              <w:rPr>
                <w:rFonts w:ascii="Cambria Math" w:hAnsi="Cambria Math"/>
              </w:rPr>
              <m:t>⁡</m:t>
            </m:r>
            <m:r>
              <w:rPr>
                <w:rFonts w:ascii="Cambria Math" w:hAnsi="Cambria Math"/>
              </w:rPr>
              <m:t>x</m:t>
            </m:r>
          </m:den>
        </m:f>
      </m:oMath>
      <w:r>
        <w:t>.</w:t>
      </w:r>
      <w:r>
        <w:br/>
        <w:t xml:space="preserve">[ Put tan </w:t>
      </w:r>
      <m:oMath>
        <m:r>
          <w:rPr>
            <w:rFonts w:ascii="Cambria Math" w:hAnsi="Cambria Math"/>
          </w:rPr>
          <m:t>x</m:t>
        </m:r>
        <m:r>
          <m:rPr>
            <m:sty m:val="p"/>
          </m:rPr>
          <w:rPr>
            <w:rFonts w:ascii="Cambria Math" w:hAnsi="Cambria Math"/>
          </w:rPr>
          <m:t>=</m:t>
        </m:r>
        <m:r>
          <w:rPr>
            <w:rFonts w:ascii="Cambria Math" w:hAnsi="Cambria Math"/>
          </w:rPr>
          <m:t>z</m:t>
        </m:r>
      </m:oMath>
      <w:r>
        <w:t xml:space="preserve"> in (i) and (ii).]</w:t>
      </w:r>
      <w:r>
        <w:br/>
        <w:t>15.</w:t>
      </w:r>
      <w:r>
        <w:br/>
        <w:t xml:space="preserve">(i)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tan⁡</m:t>
                </m:r>
                <m:r>
                  <w:rPr>
                    <w:rFonts w:ascii="Cambria Math" w:hAnsi="Cambria Math"/>
                  </w:rPr>
                  <m:t>x</m:t>
                </m:r>
              </m:e>
            </m:rad>
          </m:num>
          <m:den>
            <m:r>
              <m:rPr>
                <m:sty m:val="p"/>
              </m:rPr>
              <w:rPr>
                <w:rFonts w:ascii="Cambria Math" w:hAnsi="Cambria Math"/>
              </w:rPr>
              <m:t>sin⁡</m:t>
            </m:r>
            <m:r>
              <w:rPr>
                <w:rFonts w:ascii="Cambria Math" w:hAnsi="Cambria Math"/>
              </w:rPr>
              <m:t>x</m:t>
            </m:r>
            <m:r>
              <m:rPr>
                <m:sty m:val="p"/>
              </m:rPr>
              <w:rPr>
                <w:rFonts w:ascii="Cambria Math" w:hAnsi="Cambria Math"/>
              </w:rPr>
              <m:t>cos⁡</m:t>
            </m:r>
            <m:r>
              <w:rPr>
                <w:rFonts w:ascii="Cambria Math" w:hAnsi="Cambria Math"/>
              </w:rPr>
              <m:t>x</m:t>
            </m:r>
          </m:den>
        </m:f>
        <m:r>
          <w:rPr>
            <w:rFonts w:ascii="Cambria Math" w:hAnsi="Cambria Math"/>
          </w:rPr>
          <m:t>dx</m:t>
        </m:r>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cos⁡</m:t>
            </m:r>
            <m:r>
              <w:rPr>
                <w:rFonts w:ascii="Cambria Math" w:hAnsi="Cambria Math"/>
              </w:rPr>
              <m:t>x</m:t>
            </m:r>
            <m:r>
              <m:rPr>
                <m:sty m:val="p"/>
              </m:rPr>
              <w:rPr>
                <w:rFonts w:ascii="Cambria Math" w:hAnsi="Cambria Math"/>
              </w:rPr>
              <m:t>-sin⁡</m:t>
            </m:r>
            <m:r>
              <w:rPr>
                <w:rFonts w:ascii="Cambria Math" w:hAnsi="Cambria Math"/>
              </w:rPr>
              <m:t>x</m:t>
            </m:r>
          </m:num>
          <m:den>
            <m:rad>
              <m:radPr>
                <m:degHide m:val="1"/>
                <m:ctrlPr>
                  <w:rPr>
                    <w:rFonts w:ascii="Cambria Math" w:hAnsi="Cambria Math"/>
                  </w:rPr>
                </m:ctrlPr>
              </m:radPr>
              <m:deg/>
              <m:e>
                <m:r>
                  <m:rPr>
                    <m:sty m:val="p"/>
                  </m:rPr>
                  <w:rPr>
                    <w:rFonts w:ascii="Cambria Math" w:hAnsi="Cambria Math"/>
                  </w:rPr>
                  <m:t>sin⁡2</m:t>
                </m:r>
                <m:r>
                  <w:rPr>
                    <w:rFonts w:ascii="Cambria Math" w:hAnsi="Cambria Math"/>
                  </w:rPr>
                  <m:t>x</m:t>
                </m:r>
              </m:e>
            </m:rad>
          </m:den>
        </m:f>
        <m:r>
          <w:rPr>
            <w:rFonts w:ascii="Cambria Math" w:hAnsi="Cambria Math"/>
          </w:rPr>
          <m:t>dx</m:t>
        </m:r>
      </m:oMath>
      <w:r>
        <w:t>.</w:t>
      </w:r>
      <w:r>
        <w:br/>
        <w:t xml:space="preserve">16. (i)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4-5</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x</m:t>
            </m:r>
          </m:den>
        </m:f>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r>
              <w:rPr>
                <w:rFonts w:ascii="Cambria Math" w:hAnsi="Cambria Math"/>
              </w:rPr>
              <m:t>x</m:t>
            </m:r>
          </m:den>
        </m:f>
      </m:oMath>
      <w:r>
        <w:t>.</w:t>
      </w:r>
      <w:r>
        <w:br/>
        <w:t>17.</w:t>
      </w:r>
      <w:r>
        <w:br/>
        <w:t xml:space="preserve">(i)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sin⁡2</m:t>
            </m:r>
            <m:r>
              <w:rPr>
                <w:rFonts w:ascii="Cambria Math" w:hAnsi="Cambria Math"/>
              </w:rPr>
              <m:t>x</m:t>
            </m:r>
          </m:num>
          <m:den>
            <m:sSup>
              <m:sSupPr>
                <m:ctrlPr>
                  <w:rPr>
                    <w:rFonts w:ascii="Cambria Math" w:hAnsi="Cambria Math"/>
                  </w:rPr>
                </m:ctrlPr>
              </m:sSupPr>
              <m:e>
                <m:r>
                  <m:rPr>
                    <m:sty m:val="p"/>
                  </m:rPr>
                  <w:rPr>
                    <w:rFonts w:ascii="Cambria Math" w:hAnsi="Cambria Math"/>
                  </w:rPr>
                  <m:t>sin</m:t>
                </m:r>
              </m:e>
              <m:sup>
                <m:r>
                  <m:rPr>
                    <m:sty m:val="p"/>
                  </m:rPr>
                  <w:rPr>
                    <w:rFonts w:ascii="Cambria Math" w:hAnsi="Cambria Math"/>
                  </w:rPr>
                  <m:t>4</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r>
              <m:rPr>
                <m:sty m:val="p"/>
              </m:rPr>
              <w:rPr>
                <w:rFonts w:ascii="Cambria Math" w:hAnsi="Cambria Math"/>
              </w:rPr>
              <m:t>⁡</m:t>
            </m:r>
            <m:r>
              <w:rPr>
                <w:rFonts w:ascii="Cambria Math" w:hAnsi="Cambria Math"/>
              </w:rPr>
              <m:t>x</m:t>
            </m:r>
          </m:den>
        </m:f>
        <m:r>
          <w:rPr>
            <w:rFonts w:ascii="Cambria Math" w:hAnsi="Cambria Math"/>
          </w:rPr>
          <m:t>dx</m:t>
        </m:r>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sSup>
              <m:sSupPr>
                <m:ctrlPr>
                  <w:rPr>
                    <w:rFonts w:ascii="Cambria Math" w:hAnsi="Cambria Math"/>
                  </w:rPr>
                </m:ctrlPr>
              </m:sSupPr>
              <m:e>
                <m:r>
                  <m:rPr>
                    <m:sty m:val="p"/>
                  </m:rPr>
                  <w:rPr>
                    <w:rFonts w:ascii="Cambria Math" w:hAnsi="Cambria Math"/>
                  </w:rPr>
                  <m:t>sin</m:t>
                </m:r>
              </m:e>
              <m:sup>
                <m:r>
                  <m:rPr>
                    <m:sty m:val="p"/>
                  </m:rPr>
                  <w:rPr>
                    <w:rFonts w:ascii="Cambria Math" w:hAnsi="Cambria Math"/>
                  </w:rPr>
                  <m:t>4</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r>
              <m:rPr>
                <m:sty m:val="p"/>
              </m:rPr>
              <w:rPr>
                <w:rFonts w:ascii="Cambria Math" w:hAnsi="Cambria Math"/>
              </w:rPr>
              <m:t>⁡</m:t>
            </m:r>
            <m:r>
              <w:rPr>
                <w:rFonts w:ascii="Cambria Math" w:hAnsi="Cambria Math"/>
              </w:rPr>
              <m:t>x</m:t>
            </m:r>
          </m:den>
        </m:f>
      </m:oMath>
      <w:r>
        <w:t>.</w:t>
      </w:r>
      <w:r>
        <w:br/>
        <w:t xml:space="preserve">[ (ii) Write </w:t>
      </w:r>
      <m:oMath>
        <m:sSup>
          <m:sSupPr>
            <m:ctrlPr>
              <w:rPr>
                <w:rFonts w:ascii="Cambria Math" w:hAnsi="Cambria Math"/>
              </w:rPr>
            </m:ctrlPr>
          </m:sSupPr>
          <m:e>
            <m:r>
              <m:rPr>
                <m:sty m:val="p"/>
              </m:rPr>
              <w:rPr>
                <w:rFonts w:ascii="Cambria Math" w:hAnsi="Cambria Math"/>
              </w:rPr>
              <m:t>sin</m:t>
            </m:r>
          </m:e>
          <m:sup>
            <m:r>
              <m:rPr>
                <m:sty m:val="p"/>
              </m:rPr>
              <w:rPr>
                <w:rFonts w:ascii="Cambria Math" w:hAnsi="Cambria Math"/>
              </w:rPr>
              <m:t>4</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⁡2</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⁡2</m:t>
        </m:r>
        <m:r>
          <w:rPr>
            <w:rFonts w:ascii="Cambria Math" w:hAnsi="Cambria Math"/>
          </w:rPr>
          <m:t>x</m:t>
        </m:r>
      </m:oMath>
      <w:r>
        <w:t>.]</w:t>
      </w:r>
      <w:r>
        <w:br/>
        <w:t xml:space="preserve">18. (i)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sin⁡</m:t>
            </m:r>
            <m:r>
              <w:rPr>
                <w:rFonts w:ascii="Cambria Math" w:hAnsi="Cambria Math"/>
              </w:rPr>
              <m:t>x</m:t>
            </m:r>
          </m:num>
          <m:den>
            <m:rad>
              <m:radPr>
                <m:degHide m:val="1"/>
                <m:ctrlPr>
                  <w:rPr>
                    <w:rFonts w:ascii="Cambria Math" w:hAnsi="Cambria Math"/>
                  </w:rPr>
                </m:ctrlPr>
              </m:radPr>
              <m:deg/>
              <m:e>
                <m:r>
                  <m:rPr>
                    <m:sty m:val="p"/>
                  </m:rPr>
                  <w:rPr>
                    <w:rFonts w:ascii="Cambria Math" w:hAnsi="Cambria Math"/>
                  </w:rPr>
                  <m:t>1</m:t>
                </m:r>
              </m:e>
            </m:rad>
            <m:r>
              <m:rPr>
                <m:sty m:val="p"/>
              </m:rPr>
              <w:rPr>
                <w:rFonts w:ascii="Cambria Math" w:hAnsi="Cambria Math"/>
              </w:rPr>
              <m:t>+sin⁡</m:t>
            </m:r>
            <m:r>
              <w:rPr>
                <w:rFonts w:ascii="Cambria Math" w:hAnsi="Cambria Math"/>
              </w:rPr>
              <m:t>x</m:t>
            </m:r>
          </m:den>
        </m:f>
        <m:r>
          <w:rPr>
            <w:rFonts w:ascii="Cambria Math" w:hAnsi="Cambria Math"/>
          </w:rPr>
          <m:t>dx</m:t>
        </m:r>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d>
          <m:dPr>
            <m:endChr m:val=""/>
            <m:ctrlPr>
              <w:rPr>
                <w:rFonts w:ascii="Cambria Math" w:hAnsi="Cambria Math"/>
              </w:rPr>
            </m:ctrlPr>
          </m:dPr>
          <m:e>
            <m:f>
              <m:fPr>
                <m:ctrlPr>
                  <w:rPr>
                    <w:rFonts w:ascii="Cambria Math" w:hAnsi="Cambria Math"/>
                  </w:rPr>
                </m:ctrlPr>
              </m:fPr>
              <m:num>
                <m:r>
                  <m:rPr>
                    <m:sty m:val="p"/>
                  </m:rPr>
                  <w:rPr>
                    <w:rFonts w:ascii="Cambria Math" w:hAnsi="Cambria Math"/>
                  </w:rPr>
                  <m:t>sin⁡2</m:t>
                </m:r>
                <m:r>
                  <w:rPr>
                    <w:rFonts w:ascii="Cambria Math" w:hAnsi="Cambria Math"/>
                  </w:rPr>
                  <m:t>xdx</m:t>
                </m:r>
              </m:num>
              <m:den>
                <m:r>
                  <m:rPr>
                    <m:sty m:val="p"/>
                  </m:rPr>
                  <w:rPr>
                    <w:rFonts w:ascii="Cambria Math" w:hAnsi="Cambria Math"/>
                  </w:rPr>
                  <m:t>(sin⁡</m:t>
                </m:r>
                <m:r>
                  <w:rPr>
                    <w:rFonts w:ascii="Cambria Math" w:hAnsi="Cambria Math"/>
                  </w:rPr>
                  <m:t>x</m:t>
                </m:r>
                <m:r>
                  <m:rPr>
                    <m:sty m:val="p"/>
                  </m:rPr>
                  <w:rPr>
                    <w:rFonts w:ascii="Cambria Math" w:hAnsi="Cambria Math"/>
                  </w:rPr>
                  <m:t>+cos⁡</m:t>
                </m:r>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e>
        </m:d>
      </m:oMath>
      <w:r>
        <w:t>.</w:t>
      </w:r>
      <w:r>
        <w:br/>
        <w:t xml:space="preserve">19.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sin⁡</m:t>
            </m:r>
            <m:r>
              <w:rPr>
                <w:rFonts w:ascii="Cambria Math" w:hAnsi="Cambria Math"/>
              </w:rPr>
              <m:t>x</m:t>
            </m:r>
          </m:num>
          <m:den>
            <m:r>
              <m:rPr>
                <m:sty m:val="p"/>
              </m:rPr>
              <w:rPr>
                <w:rFonts w:ascii="Cambria Math" w:hAnsi="Cambria Math"/>
              </w:rPr>
              <m:t>(1+cos⁡</m:t>
            </m:r>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r>
          <w:rPr>
            <w:rFonts w:ascii="Cambria Math" w:hAnsi="Cambria Math"/>
          </w:rPr>
          <m:t>dx</m:t>
        </m:r>
      </m:oMath>
      <w:r>
        <w:t>.</w:t>
      </w:r>
      <w:r>
        <w:br/>
        <w:t>20.</w:t>
      </w:r>
      <w:r>
        <w:br/>
        <w:t xml:space="preserve">(i)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1+tan⁡</m:t>
            </m:r>
            <m:r>
              <w:rPr>
                <w:rFonts w:ascii="Cambria Math" w:hAnsi="Cambria Math"/>
              </w:rPr>
              <m:t>x</m:t>
            </m:r>
          </m:den>
        </m:f>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1+cos⁡</m:t>
            </m:r>
            <m:r>
              <w:rPr>
                <w:rFonts w:ascii="Cambria Math" w:hAnsi="Cambria Math"/>
              </w:rPr>
              <m:t>a</m:t>
            </m:r>
            <m:r>
              <m:rPr>
                <m:sty m:val="p"/>
              </m:rPr>
              <w:rPr>
                <w:rFonts w:ascii="Cambria Math" w:hAnsi="Cambria Math"/>
              </w:rPr>
              <m:t>cos⁡</m:t>
            </m:r>
            <m:r>
              <w:rPr>
                <w:rFonts w:ascii="Cambria Math" w:hAnsi="Cambria Math"/>
              </w:rPr>
              <m:t>x</m:t>
            </m:r>
          </m:den>
        </m:f>
      </m:oMath>
      <w:r>
        <w:t>.</w:t>
      </w:r>
      <w:r>
        <w:br/>
        <w:t>21.</w:t>
      </w:r>
      <w:r>
        <w:br/>
        <w:t xml:space="preserve">(i)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cos⁡</m:t>
            </m:r>
            <m:r>
              <w:rPr>
                <w:rFonts w:ascii="Cambria Math" w:hAnsi="Cambria Math"/>
              </w:rPr>
              <m:t>x</m:t>
            </m:r>
          </m:num>
          <m:den>
            <m:r>
              <m:rPr>
                <m:sty m:val="p"/>
              </m:rPr>
              <w:rPr>
                <w:rFonts w:ascii="Cambria Math" w:hAnsi="Cambria Math"/>
              </w:rPr>
              <m:t>sin⁡</m:t>
            </m:r>
            <m:r>
              <w:rPr>
                <w:rFonts w:ascii="Cambria Math" w:hAnsi="Cambria Math"/>
              </w:rPr>
              <m:t>x</m:t>
            </m:r>
            <m:r>
              <m:rPr>
                <m:sty m:val="p"/>
              </m:rPr>
              <w:rPr>
                <w:rFonts w:ascii="Cambria Math" w:hAnsi="Cambria Math"/>
              </w:rPr>
              <m:t>+cos⁡</m:t>
            </m:r>
            <m:r>
              <w:rPr>
                <w:rFonts w:ascii="Cambria Math" w:hAnsi="Cambria Math"/>
              </w:rPr>
              <m:t>x</m:t>
            </m:r>
          </m:den>
        </m:f>
        <m:r>
          <w:rPr>
            <w:rFonts w:ascii="Cambria Math" w:hAnsi="Cambria Math"/>
          </w:rPr>
          <m:t>dx</m:t>
        </m:r>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cos⁡</m:t>
            </m:r>
            <m:r>
              <w:rPr>
                <w:rFonts w:ascii="Cambria Math" w:hAnsi="Cambria Math"/>
              </w:rPr>
              <m:t>xdx</m:t>
            </m:r>
          </m:num>
          <m:den>
            <m:r>
              <m:rPr>
                <m:sty m:val="p"/>
              </m:rPr>
              <w:rPr>
                <w:rFonts w:ascii="Cambria Math" w:hAnsi="Cambria Math"/>
              </w:rPr>
              <m:t>2sin⁡</m:t>
            </m:r>
            <m:r>
              <w:rPr>
                <w:rFonts w:ascii="Cambria Math" w:hAnsi="Cambria Math"/>
              </w:rPr>
              <m:t>x</m:t>
            </m:r>
            <m:r>
              <m:rPr>
                <m:sty m:val="p"/>
              </m:rPr>
              <w:rPr>
                <w:rFonts w:ascii="Cambria Math" w:hAnsi="Cambria Math"/>
              </w:rPr>
              <m:t>+3cos⁡</m:t>
            </m:r>
            <m:r>
              <w:rPr>
                <w:rFonts w:ascii="Cambria Math" w:hAnsi="Cambria Math"/>
              </w:rPr>
              <m:t>x</m:t>
            </m:r>
          </m:den>
        </m:f>
      </m:oMath>
      <w:r>
        <w:t xml:space="preserve">. [ ( ( ) Numerator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r>
          <w:rPr>
            <w:rFonts w:ascii="Cambria Math" w:hAnsi="Cambria Math"/>
          </w:rPr>
          <m:t>x</m:t>
        </m:r>
        <m:r>
          <m:rPr>
            <m:sty m:val="p"/>
          </m:rPr>
          <w:rPr>
            <w:rFonts w:ascii="Cambria Math" w:hAnsi="Cambria Math"/>
          </w:rPr>
          <m:t>+cos⁡</m:t>
        </m:r>
        <m:r>
          <w:rPr>
            <w:rFonts w:ascii="Cambria Math" w:hAnsi="Cambria Math"/>
          </w:rPr>
          <m:t>x</m:t>
        </m:r>
        <m:r>
          <m:rPr>
            <m:sty m:val="p"/>
          </m:rPr>
          <w:rPr>
            <w:rFonts w:ascii="Cambria Math" w:hAnsi="Cambria Math"/>
          </w:rPr>
          <m:t>)+(cos⁡</m:t>
        </m:r>
        <m:r>
          <w:rPr>
            <w:rFonts w:ascii="Cambria Math" w:hAnsi="Cambria Math"/>
          </w:rPr>
          <m:t>x</m:t>
        </m:r>
        <m:r>
          <m:rPr>
            <m:sty m:val="p"/>
          </m:rPr>
          <w:rPr>
            <w:rFonts w:ascii="Cambria Math" w:hAnsi="Cambria Math"/>
          </w:rPr>
          <m:t>-sin⁡</m:t>
        </m:r>
        <m:r>
          <w:rPr>
            <w:rFonts w:ascii="Cambria Math" w:hAnsi="Cambria Math"/>
          </w:rPr>
          <m:t>x</m:t>
        </m:r>
        <m:r>
          <w:del w:id="0" w:author="Microsoft Word" w:date="2025-07-24T23:46:00Z" w16du:dateUtc="2025-07-24T17:46:00Z">
            <m:rPr>
              <m:sty m:val="p"/>
            </m:rPr>
            <w:rPr>
              <w:rFonts w:ascii="Cambria Math" w:hAnsi="Cambria Math"/>
            </w:rPr>
            <m:t>)}</m:t>
          </w:del>
        </m:r>
      </m:oMath>
      <w:del w:id="1" w:author="Microsoft Word" w:date="2025-07-24T23:46:00Z" w16du:dateUtc="2025-07-24T17:46:00Z">
        <w:r>
          <w:delText>.</w:delText>
        </w:r>
      </w:del>
      <m:oMath>
        <m:r>
          <w:ins w:id="2" w:author="Microsoft Word" w:date="2025-07-24T23:46:00Z" w16du:dateUtc="2025-07-24T17:46:00Z">
            <m:rPr>
              <m:sty m:val="p"/>
            </m:rPr>
            <w:rPr>
              <w:rFonts w:ascii="Cambria Math" w:hAnsi="Cambria Math"/>
            </w:rPr>
            <m:t>)}</m:t>
          </w:ins>
        </m:r>
      </m:oMath>
      <w:r>
        <w:t xml:space="preserve"> ]</w:t>
      </w:r>
      <w:r>
        <w:br/>
        <w:t xml:space="preserve">(iii) </w:t>
      </w:r>
      <m:oMath>
        <m:nary>
          <m:naryPr>
            <m:limLoc m:val="undOvr"/>
            <m:subHide m:val="1"/>
            <m:supHide m:val="1"/>
            <m:ctrlPr>
              <w:rPr>
                <w:rFonts w:ascii="Cambria Math" w:hAnsi="Cambria Math"/>
              </w:rPr>
            </m:ctrlPr>
          </m:naryPr>
          <m:sub/>
          <m:sup/>
          <m:e>
            <m:r>
              <w:rPr>
                <w:rFonts w:ascii="Cambria Math" w:hAnsi="Cambria Math"/>
              </w:rPr>
              <m:t xml:space="preserve"> </m:t>
            </m:r>
          </m:e>
        </m:nary>
        <m:rad>
          <m:radPr>
            <m:degHide m:val="1"/>
            <m:ctrlPr>
              <w:rPr>
                <w:rFonts w:ascii="Cambria Math" w:hAnsi="Cambria Math"/>
              </w:rPr>
            </m:ctrlPr>
          </m:radPr>
          <m:deg/>
          <m:e>
            <m:r>
              <m:rPr>
                <m:sty m:val="p"/>
              </m:rPr>
              <w:rPr>
                <w:rFonts w:ascii="Cambria Math" w:hAnsi="Cambria Math"/>
              </w:rPr>
              <m:t>cosec</m:t>
            </m:r>
            <m:r>
              <w:rPr>
                <w:rFonts w:ascii="Cambria Math" w:hAnsi="Cambria Math"/>
              </w:rPr>
              <m:t>x</m:t>
            </m:r>
            <m:r>
              <m:rPr>
                <m:sty m:val="p"/>
              </m:rPr>
              <w:rPr>
                <w:rFonts w:ascii="Cambria Math" w:hAnsi="Cambria Math"/>
              </w:rPr>
              <m:t>-cot⁡</m:t>
            </m:r>
            <m:r>
              <w:rPr>
                <w:rFonts w:ascii="Cambria Math" w:hAnsi="Cambria Math"/>
              </w:rPr>
              <m:t>x</m:t>
            </m:r>
          </m:e>
        </m:rad>
        <m:f>
          <m:fPr>
            <m:ctrlPr>
              <w:rPr>
                <w:rFonts w:ascii="Cambria Math" w:hAnsi="Cambria Math"/>
              </w:rPr>
            </m:ctrlPr>
          </m:fPr>
          <m:num>
            <m:r>
              <m:rPr>
                <m:sty m:val="p"/>
              </m:rPr>
              <w:rPr>
                <w:rFonts w:ascii="Cambria Math" w:hAnsi="Cambria Math"/>
              </w:rPr>
              <m:t>sec⁡</m:t>
            </m:r>
            <m:r>
              <w:rPr>
                <w:rFonts w:ascii="Cambria Math" w:hAnsi="Cambria Math"/>
              </w:rPr>
              <m:t>x</m:t>
            </m:r>
          </m:num>
          <m:den>
            <m:r>
              <m:rPr>
                <m:sty m:val="p"/>
              </m:rPr>
              <w:rPr>
                <w:rFonts w:ascii="Cambria Math" w:hAnsi="Cambria Math"/>
              </w:rPr>
              <m:t>cosec</m:t>
            </m:r>
            <m:r>
              <w:rPr>
                <w:rFonts w:ascii="Cambria Math" w:hAnsi="Cambria Math"/>
              </w:rPr>
              <m:t>x</m:t>
            </m:r>
            <m:r>
              <m:rPr>
                <m:sty m:val="p"/>
              </m:rPr>
              <w:rPr>
                <w:rFonts w:ascii="Cambria Math" w:hAnsi="Cambria Math"/>
              </w:rPr>
              <m:t>+cot⁡</m:t>
            </m:r>
            <m:r>
              <w:rPr>
                <w:rFonts w:ascii="Cambria Math" w:hAnsi="Cambria Math"/>
              </w:rPr>
              <m:t>x</m:t>
            </m:r>
          </m:den>
        </m:f>
        <m:rad>
          <m:radPr>
            <m:degHide m:val="1"/>
            <m:ctrlPr>
              <w:rPr>
                <w:rFonts w:ascii="Cambria Math" w:hAnsi="Cambria Math"/>
              </w:rPr>
            </m:ctrlPr>
          </m:radPr>
          <m:deg/>
          <m:e>
            <m:rad>
              <m:radPr>
                <m:degHide m:val="1"/>
                <m:ctrlPr>
                  <w:rPr>
                    <w:rFonts w:ascii="Cambria Math" w:hAnsi="Cambria Math"/>
                  </w:rPr>
                </m:ctrlPr>
              </m:radPr>
              <m:deg/>
              <m:e>
                <m:r>
                  <m:rPr>
                    <m:sty m:val="p"/>
                  </m:rPr>
                  <w:rPr>
                    <w:rFonts w:ascii="Cambria Math" w:hAnsi="Cambria Math"/>
                  </w:rPr>
                  <m:t>1+2sec⁡</m:t>
                </m:r>
                <m:r>
                  <w:rPr>
                    <w:rFonts w:ascii="Cambria Math" w:hAnsi="Cambria Math"/>
                  </w:rPr>
                  <m:t>x</m:t>
                </m:r>
              </m:e>
            </m:rad>
          </m:e>
        </m:rad>
        <m:r>
          <w:rPr>
            <w:rFonts w:ascii="Cambria Math" w:hAnsi="Cambria Math"/>
          </w:rPr>
          <m:t>dx</m:t>
        </m:r>
      </m:oMath>
      <w:r>
        <w:t>.</w:t>
      </w:r>
      <w:r>
        <w:br/>
        <w:t xml:space="preserve">22. </w:t>
      </w:r>
      <m:oMath>
        <m:nary>
          <m:naryPr>
            <m:limLoc m:val="undOvr"/>
            <m:subHide m:val="1"/>
            <m:supHide m:val="1"/>
            <m:ctrlPr>
              <w:rPr>
                <w:rFonts w:ascii="Cambria Math" w:hAnsi="Cambria Math"/>
              </w:rPr>
            </m:ctrlPr>
          </m:naryPr>
          <m:sub/>
          <m:sup/>
          <m:e>
            <m:r>
              <w:rPr>
                <w:rFonts w:ascii="Cambria Math" w:hAnsi="Cambria Math"/>
              </w:rPr>
              <m:t xml:space="preserve"> </m:t>
            </m:r>
          </m:e>
        </m:nary>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tan⁡</m:t>
        </m:r>
        <m:r>
          <w:rPr>
            <w:rFonts w:ascii="Cambria Math" w:hAnsi="Cambria Math"/>
          </w:rPr>
          <m:t>xdx</m:t>
        </m:r>
      </m:oMath>
      <w:r>
        <w:t>.</w:t>
      </w:r>
      <w:r>
        <w:br/>
        <w:t xml:space="preserve">23.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tan⁡</m:t>
            </m:r>
            <m:r>
              <w:rPr>
                <w:rFonts w:ascii="Cambria Math" w:hAnsi="Cambria Math"/>
              </w:rPr>
              <m:t>x</m:t>
            </m:r>
          </m:den>
        </m:f>
      </m:oMath>
      <w:r>
        <w:br/>
      </w:r>
      <w:r>
        <w:lastRenderedPageBreak/>
        <w:t xml:space="preserve">24.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sin⁡</m:t>
            </m:r>
            <m:r>
              <w:rPr>
                <w:rFonts w:ascii="Cambria Math" w:hAnsi="Cambria Math"/>
              </w:rPr>
              <m:t>x</m:t>
            </m:r>
          </m:den>
        </m:f>
      </m:oMath>
      <w:r>
        <w:br/>
        <w:t>[C. P. 1933 ]</w:t>
      </w:r>
      <w:r>
        <w:br/>
        <w:t>25.</w:t>
      </w:r>
      <w:r>
        <w:br/>
        <w:t xml:space="preserve">(i) </w:t>
      </w:r>
      <m:oMath>
        <m:nary>
          <m:naryPr>
            <m:limLoc m:val="undOvr"/>
            <m:subHide m:val="1"/>
            <m:supHide m:val="1"/>
            <m:ctrlPr>
              <w:rPr>
                <w:rFonts w:ascii="Cambria Math" w:hAnsi="Cambria Math"/>
              </w:rPr>
            </m:ctrlPr>
          </m:naryPr>
          <m:sub/>
          <m:sup/>
          <m:e>
            <m:r>
              <w:rPr>
                <w:rFonts w:ascii="Cambria Math" w:hAnsi="Cambria Math"/>
              </w:rPr>
              <m:t xml:space="preserve"> </m:t>
            </m:r>
          </m:e>
        </m:nary>
        <m:r>
          <m:rPr>
            <m:sty m:val="p"/>
          </m:rPr>
          <w:rPr>
            <w:rFonts w:ascii="Cambria Math" w:hAnsi="Cambria Math"/>
          </w:rPr>
          <m:t>5+4sin</m:t>
        </m:r>
        <m:r>
          <w:rPr>
            <w:rFonts w:ascii="Cambria Math" w:hAnsi="Cambria Math"/>
          </w:rPr>
          <m:t>x</m:t>
        </m:r>
      </m:oMath>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i/>
              </w:rPr>
            </m:ctrlPr>
          </m:fPr>
          <m:num>
            <m:r>
              <w:rPr>
                <w:rFonts w:ascii="Cambria Math" w:hAnsi="Cambria Math"/>
              </w:rPr>
              <m:t>dx</m:t>
            </m:r>
          </m:num>
          <m:den>
            <m:r>
              <m:rPr>
                <m:sty m:val="p"/>
              </m:rPr>
              <w:rPr>
                <w:rFonts w:ascii="Cambria Math" w:hAnsi="Cambria Math"/>
              </w:rPr>
              <m:t>1+2sec⁡</m:t>
            </m:r>
            <m:r>
              <w:rPr>
                <w:rFonts w:ascii="Cambria Math" w:hAnsi="Cambria Math"/>
              </w:rPr>
              <m:t>x</m:t>
            </m:r>
          </m:den>
        </m:f>
      </m:oMath>
      <w:r>
        <w:br/>
        <w:t xml:space="preserve">(iii) </w:t>
      </w:r>
      <m:oMath>
        <m:nary>
          <m:naryPr>
            <m:limLoc m:val="undOvr"/>
            <m:subHide m:val="1"/>
            <m:supHide m:val="1"/>
            <m:ctrlPr>
              <w:rPr>
                <w:rFonts w:ascii="Cambria Math" w:hAnsi="Cambria Math"/>
              </w:rPr>
            </m:ctrlPr>
          </m:naryPr>
          <m:sub/>
          <m:sup/>
          <m:e>
            <m:r>
              <w:rPr>
                <w:rFonts w:ascii="Cambria Math" w:hAnsi="Cambria Math"/>
              </w:rPr>
              <m:t xml:space="preserve"> </m:t>
            </m:r>
          </m:e>
        </m:nary>
        <m:r>
          <m:rPr>
            <m:sty m:val="p"/>
          </m:rPr>
          <w:rPr>
            <w:rFonts w:ascii="Cambria Math" w:hAnsi="Cambria Math"/>
          </w:rPr>
          <m:t>4+3sinh</m:t>
        </m:r>
        <m:r>
          <w:rPr>
            <w:rFonts w:ascii="Cambria Math" w:hAnsi="Cambria Math"/>
          </w:rPr>
          <m:t>x</m:t>
        </m:r>
      </m:oMath>
      <w:r>
        <w:br/>
        <w:t xml:space="preserve">(uv) </w:t>
      </w:r>
      <m:oMath>
        <m:nary>
          <m:naryPr>
            <m:limLoc m:val="undOvr"/>
            <m:subHide m:val="1"/>
            <m:supHide m:val="1"/>
            <m:ctrlPr>
              <w:rPr>
                <w:rFonts w:ascii="Cambria Math" w:hAnsi="Cambria Math"/>
              </w:rPr>
            </m:ctrlPr>
          </m:naryPr>
          <m:sub/>
          <m:sup/>
          <m:e>
            <m:r>
              <w:rPr>
                <w:rFonts w:ascii="Cambria Math" w:hAnsi="Cambria Math"/>
              </w:rPr>
              <m:t xml:space="preserve"> </m:t>
            </m:r>
          </m:e>
        </m:nary>
        <m:r>
          <m:rPr>
            <m:sty m:val="p"/>
          </m:rPr>
          <w:rPr>
            <w:rFonts w:ascii="Cambria Math" w:hAnsi="Cambria Math"/>
          </w:rPr>
          <m:t>4+3cosh⁡</m:t>
        </m:r>
        <m:r>
          <w:rPr>
            <w:rFonts w:ascii="Cambria Math" w:hAnsi="Cambria Math"/>
          </w:rPr>
          <m:t>x</m:t>
        </m:r>
      </m:oMath>
      <w:r>
        <w:br/>
        <w:t xml:space="preserve">26. (i)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5+4cos⁡</m:t>
            </m:r>
            <m:r>
              <w:rPr>
                <w:rFonts w:ascii="Cambria Math" w:hAnsi="Cambria Math"/>
              </w:rPr>
              <m:t>x</m:t>
            </m:r>
          </m:den>
        </m:f>
      </m:oMath>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3+5cos⁡</m:t>
            </m:r>
            <m:r>
              <w:rPr>
                <w:rFonts w:ascii="Cambria Math" w:hAnsi="Cambria Math"/>
              </w:rPr>
              <m:t>x</m:t>
            </m:r>
          </m:den>
        </m:f>
      </m:oMath>
      <w:r>
        <w:br/>
        <w:t>27.</w:t>
      </w:r>
      <w:r>
        <w:br/>
        <w:t xml:space="preserve">(i)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cos⁡</m:t>
            </m:r>
            <m:r>
              <w:rPr>
                <w:rFonts w:ascii="Cambria Math" w:hAnsi="Cambria Math"/>
              </w:rPr>
              <m:t>a</m:t>
            </m:r>
            <m:r>
              <m:rPr>
                <m:sty m:val="p"/>
              </m:rPr>
              <w:rPr>
                <w:rFonts w:ascii="Cambria Math" w:hAnsi="Cambria Math"/>
              </w:rPr>
              <m:t>+cos⁡</m:t>
            </m:r>
            <m:r>
              <w:rPr>
                <w:rFonts w:ascii="Cambria Math" w:hAnsi="Cambria Math"/>
              </w:rPr>
              <m:t>x</m:t>
            </m:r>
          </m:den>
        </m:f>
      </m:oMath>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cos⁡</m:t>
            </m:r>
            <m:r>
              <w:rPr>
                <w:rFonts w:ascii="Cambria Math" w:hAnsi="Cambria Math"/>
              </w:rPr>
              <m:t>xdx</m:t>
            </m:r>
          </m:num>
          <m:den>
            <m:r>
              <m:rPr>
                <m:sty m:val="p"/>
              </m:rPr>
              <w:rPr>
                <w:rFonts w:ascii="Cambria Math" w:hAnsi="Cambria Math"/>
              </w:rPr>
              <m:t>5-3cos⁡</m:t>
            </m:r>
            <m:r>
              <w:rPr>
                <w:rFonts w:ascii="Cambria Math" w:hAnsi="Cambria Math"/>
              </w:rPr>
              <m:t>x</m:t>
            </m:r>
          </m:den>
        </m:f>
      </m:oMath>
      <w:r>
        <w:br/>
        <w:t xml:space="preserve">28.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r>
              <w:rPr>
                <w:rFonts w:ascii="Cambria Math" w:hAnsi="Cambria Math"/>
              </w:rPr>
              <m:t>x</m:t>
            </m:r>
          </m:den>
        </m:f>
      </m:oMath>
      <w:r>
        <w:br/>
        <w:t xml:space="preserve">29.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sin⁡</m:t>
            </m:r>
            <m:r>
              <w:rPr>
                <w:rFonts w:ascii="Cambria Math" w:hAnsi="Cambria Math"/>
              </w:rPr>
              <m:t>xdx</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x</m:t>
                </m:r>
              </m:e>
            </m:rad>
          </m:den>
        </m:f>
      </m:oMath>
    </w:p>
    <w:p w14:paraId="00E8A69F" w14:textId="77777777" w:rsidR="00594793" w:rsidRPr="001F5CB9" w:rsidRDefault="00594793" w:rsidP="00594793">
      <w:pPr>
        <w:tabs>
          <w:tab w:val="left" w:pos="3260"/>
        </w:tabs>
        <w:rPr>
          <w:rFonts w:eastAsiaTheme="minorEastAsia"/>
        </w:rPr>
      </w:pPr>
      <w:r>
        <w:t xml:space="preserve">30.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sin⁡2</m:t>
            </m:r>
            <m:r>
              <w:rPr>
                <w:rFonts w:ascii="Cambria Math" w:hAnsi="Cambria Math"/>
              </w:rPr>
              <m:t>xdx</m:t>
            </m:r>
          </m:num>
          <m:den>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cos⁡</m:t>
            </m:r>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w:r>
        <w:br/>
        <w:t xml:space="preserve">31.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11cos⁡</m:t>
            </m:r>
            <m:r>
              <w:rPr>
                <w:rFonts w:ascii="Cambria Math" w:hAnsi="Cambria Math"/>
              </w:rPr>
              <m:t>x</m:t>
            </m:r>
            <m:r>
              <m:rPr>
                <m:sty m:val="p"/>
              </m:rPr>
              <w:rPr>
                <w:rFonts w:ascii="Cambria Math" w:hAnsi="Cambria Math"/>
              </w:rPr>
              <m:t>-16sin⁡</m:t>
            </m:r>
            <m:r>
              <w:rPr>
                <w:rFonts w:ascii="Cambria Math" w:hAnsi="Cambria Math"/>
              </w:rPr>
              <m:t>x</m:t>
            </m:r>
          </m:num>
          <m:den>
            <m:r>
              <m:rPr>
                <m:sty m:val="p"/>
              </m:rPr>
              <w:rPr>
                <w:rFonts w:ascii="Cambria Math" w:hAnsi="Cambria Math"/>
              </w:rPr>
              <m:t>2cos⁡</m:t>
            </m:r>
            <m:r>
              <w:rPr>
                <w:rFonts w:ascii="Cambria Math" w:hAnsi="Cambria Math"/>
              </w:rPr>
              <m:t>x</m:t>
            </m:r>
            <m:r>
              <m:rPr>
                <m:sty m:val="p"/>
              </m:rPr>
              <w:rPr>
                <w:rFonts w:ascii="Cambria Math" w:hAnsi="Cambria Math"/>
              </w:rPr>
              <m:t>+5sin⁡</m:t>
            </m:r>
            <m:r>
              <w:rPr>
                <w:rFonts w:ascii="Cambria Math" w:hAnsi="Cambria Math"/>
              </w:rPr>
              <m:t>x</m:t>
            </m:r>
          </m:den>
        </m:f>
        <m:r>
          <w:rPr>
            <w:rFonts w:ascii="Cambria Math" w:hAnsi="Cambria Math"/>
          </w:rPr>
          <m:t>dx</m:t>
        </m:r>
      </m:oMath>
      <w:r>
        <w:br/>
        <w:t xml:space="preserve">32. (i)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1-cos⁡</m:t>
            </m:r>
            <m:r>
              <w:rPr>
                <w:rFonts w:ascii="Cambria Math" w:hAnsi="Cambria Math"/>
              </w:rPr>
              <m:t>x</m:t>
            </m:r>
            <m:r>
              <m:rPr>
                <m:sty m:val="p"/>
              </m:rPr>
              <w:rPr>
                <w:rFonts w:ascii="Cambria Math" w:hAnsi="Cambria Math"/>
              </w:rPr>
              <m:t>+sin⁡</m:t>
            </m:r>
            <m:r>
              <w:rPr>
                <w:rFonts w:ascii="Cambria Math" w:hAnsi="Cambria Math"/>
              </w:rPr>
              <m:t>x</m:t>
            </m:r>
          </m:den>
        </m:f>
      </m:oMath>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3+2sin⁡</m:t>
            </m:r>
            <m:r>
              <w:rPr>
                <w:rFonts w:ascii="Cambria Math" w:hAnsi="Cambria Math"/>
              </w:rPr>
              <m:t>x</m:t>
            </m:r>
            <m:r>
              <m:rPr>
                <m:sty m:val="p"/>
              </m:rPr>
              <w:rPr>
                <w:rFonts w:ascii="Cambria Math" w:hAnsi="Cambria Math"/>
              </w:rPr>
              <m:t>+cos⁡</m:t>
            </m:r>
            <m:r>
              <w:rPr>
                <w:rFonts w:ascii="Cambria Math" w:hAnsi="Cambria Math"/>
              </w:rPr>
              <m:t>x</m:t>
            </m:r>
          </m:den>
        </m:f>
      </m:oMath>
      <w:r>
        <w:br/>
        <w:t xml:space="preserve">33.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6+3sin⁡</m:t>
            </m:r>
            <m:r>
              <w:rPr>
                <w:rFonts w:ascii="Cambria Math" w:hAnsi="Cambria Math"/>
              </w:rPr>
              <m:t>x</m:t>
            </m:r>
            <m:r>
              <m:rPr>
                <m:sty m:val="p"/>
              </m:rPr>
              <w:rPr>
                <w:rFonts w:ascii="Cambria Math" w:hAnsi="Cambria Math"/>
              </w:rPr>
              <m:t>+14cos⁡</m:t>
            </m:r>
            <m:r>
              <w:rPr>
                <w:rFonts w:ascii="Cambria Math" w:hAnsi="Cambria Math"/>
              </w:rPr>
              <m:t>x</m:t>
            </m:r>
          </m:num>
          <m:den>
            <m:r>
              <m:rPr>
                <m:sty m:val="p"/>
              </m:rPr>
              <w:rPr>
                <w:rFonts w:ascii="Cambria Math" w:hAnsi="Cambria Math"/>
              </w:rPr>
              <m:t>3+4sin⁡</m:t>
            </m:r>
            <m:r>
              <w:rPr>
                <w:rFonts w:ascii="Cambria Math" w:hAnsi="Cambria Math"/>
              </w:rPr>
              <m:t>x</m:t>
            </m:r>
            <m:r>
              <m:rPr>
                <m:sty m:val="p"/>
              </m:rPr>
              <w:rPr>
                <w:rFonts w:ascii="Cambria Math" w:hAnsi="Cambria Math"/>
              </w:rPr>
              <m:t>+5cos⁡</m:t>
            </m:r>
            <m:r>
              <w:rPr>
                <w:rFonts w:ascii="Cambria Math" w:hAnsi="Cambria Math"/>
              </w:rPr>
              <m:t>x</m:t>
            </m:r>
          </m:den>
        </m:f>
        <m:r>
          <w:rPr>
            <w:rFonts w:ascii="Cambria Math" w:hAnsi="Cambria Math"/>
          </w:rPr>
          <m:t>dx</m:t>
        </m:r>
      </m:oMath>
      <w:r>
        <w:br/>
        <w:t xml:space="preserve">34. </w:t>
      </w:r>
      <m:oMath>
        <m:nary>
          <m:naryPr>
            <m:limLoc m:val="undOvr"/>
            <m:subHide m:val="1"/>
            <m:supHide m:val="1"/>
            <m:ctrlPr>
              <w:rPr>
                <w:rFonts w:ascii="Cambria Math" w:hAnsi="Cambria Math"/>
              </w:rPr>
            </m:ctrlPr>
          </m:naryPr>
          <m:sub/>
          <m:sup/>
          <m:e>
            <m:r>
              <w:rPr>
                <w:rFonts w:ascii="Cambria Math" w:hAnsi="Cambria Math"/>
              </w:rPr>
              <m:t xml:space="preserve"> </m:t>
            </m:r>
          </m:e>
        </m:nary>
        <m:rad>
          <m:radPr>
            <m:degHide m:val="1"/>
            <m:ctrlPr>
              <w:rPr>
                <w:rFonts w:ascii="Cambria Math" w:hAnsi="Cambria Math"/>
              </w:rPr>
            </m:ctrlPr>
          </m:radPr>
          <m:deg/>
          <m:e>
            <m:r>
              <m:rPr>
                <m:sty m:val="p"/>
              </m:rPr>
              <w:rPr>
                <w:rFonts w:ascii="Cambria Math" w:hAnsi="Cambria Math"/>
              </w:rPr>
              <m:t>1+sec⁡</m:t>
            </m:r>
            <m:r>
              <w:rPr>
                <w:rFonts w:ascii="Cambria Math" w:hAnsi="Cambria Math"/>
              </w:rPr>
              <m:t>x</m:t>
            </m:r>
          </m:e>
        </m:rad>
        <m:r>
          <w:rPr>
            <w:rFonts w:ascii="Cambria Math" w:hAnsi="Cambria Math"/>
          </w:rPr>
          <m:t>dx</m:t>
        </m:r>
        <m:d>
          <m:dPr>
            <m:begChr m:val="["/>
            <m:endChr m:val=""/>
            <m:ctrlPr>
              <w:rPr>
                <w:rFonts w:ascii="Cambria Math" w:hAnsi="Cambria Math"/>
                <w:i/>
              </w:rPr>
            </m:ctrlPr>
          </m:dPr>
          <m:e>
            <m:r>
              <m:rPr>
                <m:sty m:val="p"/>
              </m:rPr>
              <w:rPr>
                <w:rFonts w:ascii="Cambria Math" w:hAnsi="Cambria Math"/>
              </w:rPr>
              <m:t xml:space="preserve">Put </m:t>
            </m:r>
            <m:d>
              <m:dPr>
                <m:begChr m:val=""/>
                <m:endChr m:val="]"/>
                <m:ctrlPr>
                  <w:rPr>
                    <w:rFonts w:ascii="Cambria Math" w:hAnsi="Cambria Math"/>
                  </w:rPr>
                </m:ctrlPr>
              </m:dPr>
              <m:e>
                <m:rad>
                  <m:radPr>
                    <m:degHide m:val="1"/>
                    <m:ctrlPr>
                      <w:rPr>
                        <w:rFonts w:ascii="Cambria Math" w:hAnsi="Cambria Math"/>
                      </w:rPr>
                    </m:ctrlPr>
                  </m:radPr>
                  <m:deg/>
                  <m:e>
                    <m:r>
                      <m:rPr>
                        <m:sty m:val="p"/>
                      </m:rPr>
                      <w:rPr>
                        <w:rFonts w:ascii="Cambria Math" w:hAnsi="Cambria Math"/>
                      </w:rPr>
                      <m:t>2sin⁡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rad>
                <m:r>
                  <m:rPr>
                    <m:sty m:val="p"/>
                  </m:rPr>
                  <w:rPr>
                    <w:rFonts w:ascii="Cambria Math" w:hAnsi="Cambria Math"/>
                  </w:rPr>
                  <m:t>=</m:t>
                </m:r>
                <m:r>
                  <w:rPr>
                    <w:rFonts w:ascii="Cambria Math" w:hAnsi="Cambria Math"/>
                  </w:rPr>
                  <m:t>z</m:t>
                </m:r>
                <m:r>
                  <m:rPr>
                    <m:sty m:val="p"/>
                  </m:rPr>
                  <w:rPr>
                    <w:rFonts w:ascii="Cambria Math" w:hAnsi="Cambria Math"/>
                  </w:rPr>
                  <m:t>.</m:t>
                </m:r>
              </m:e>
            </m:d>
          </m:e>
        </m:d>
      </m:oMath>
      <w:r>
        <w:t xml:space="preserve"> </w:t>
      </w:r>
      <w:r>
        <w:br/>
        <w:t xml:space="preserve">35. (i)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sec⁡</m:t>
            </m:r>
            <m:r>
              <w:rPr>
                <w:rFonts w:ascii="Cambria Math" w:hAnsi="Cambria Math"/>
              </w:rPr>
              <m:t>x</m:t>
            </m:r>
            <m:r>
              <m:rPr>
                <m:sty m:val="p"/>
              </m:rPr>
              <w:rPr>
                <w:rFonts w:ascii="Cambria Math" w:hAnsi="Cambria Math"/>
              </w:rPr>
              <m:t>+cosec</m:t>
            </m:r>
            <m:r>
              <w:rPr>
                <w:rFonts w:ascii="Cambria Math" w:hAnsi="Cambria Math"/>
              </w:rPr>
              <m:t>x</m:t>
            </m:r>
          </m:den>
        </m:f>
        <m:r>
          <w:rPr>
            <w:rFonts w:ascii="Cambria Math" w:hAnsi="Cambria Math"/>
          </w:rPr>
          <m:t>dx</m:t>
        </m:r>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r>
              <w:rPr>
                <w:rFonts w:ascii="Cambria Math" w:hAnsi="Cambria Math"/>
              </w:rPr>
              <m:t>dx</m:t>
            </m:r>
          </m:num>
          <m:den>
            <m:r>
              <m:rPr>
                <m:sty m:val="p"/>
              </m:rPr>
              <w:rPr>
                <w:rFonts w:ascii="Cambria Math" w:hAnsi="Cambria Math"/>
              </w:rPr>
              <m:t>sin⁡</m:t>
            </m:r>
            <m:r>
              <w:rPr>
                <w:rFonts w:ascii="Cambria Math" w:hAnsi="Cambria Math"/>
              </w:rPr>
              <m:t>x</m:t>
            </m:r>
            <m:r>
              <m:rPr>
                <m:sty m:val="p"/>
              </m:rPr>
              <w:rPr>
                <w:rFonts w:ascii="Cambria Math" w:hAnsi="Cambria Math"/>
              </w:rPr>
              <m:t>+tan⁡</m:t>
            </m:r>
            <m:r>
              <w:rPr>
                <w:rFonts w:ascii="Cambria Math" w:hAnsi="Cambria Math"/>
              </w:rPr>
              <m:t>x</m:t>
            </m:r>
          </m:den>
        </m:f>
      </m:oMath>
      <w:r>
        <w:t>.</w:t>
      </w:r>
      <w:r>
        <w:br/>
        <w:t xml:space="preserve">36. (i) </w:t>
      </w:r>
      <m:oMath>
        <m:nary>
          <m:naryPr>
            <m:limLoc m:val="undOvr"/>
            <m:subHide m:val="1"/>
            <m:supHide m:val="1"/>
            <m:ctrlPr>
              <w:rPr>
                <w:rFonts w:ascii="Cambria Math" w:hAnsi="Cambria Math"/>
              </w:rPr>
            </m:ctrlPr>
          </m:naryPr>
          <m:sub/>
          <m:sup/>
          <m:e>
            <m:r>
              <w:rPr>
                <w:rFonts w:ascii="Cambria Math" w:hAnsi="Cambria Math"/>
              </w:rPr>
              <m:t xml:space="preserve"> </m:t>
            </m:r>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tan⁡</m:t>
            </m:r>
            <m:r>
              <w:rPr>
                <w:rFonts w:ascii="Cambria Math" w:hAnsi="Cambria Math"/>
              </w:rPr>
              <m:t>x</m:t>
            </m:r>
          </m:e>
        </m:ra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cot⁡</m:t>
            </m:r>
            <m:r>
              <w:rPr>
                <w:rFonts w:ascii="Cambria Math" w:hAnsi="Cambria Math"/>
              </w:rPr>
              <m:t>x</m:t>
            </m:r>
          </m:e>
        </m:rad>
        <m:r>
          <m:rPr>
            <m:sty m:val="p"/>
          </m:rPr>
          <w:rPr>
            <w:rFonts w:ascii="Cambria Math" w:hAnsi="Cambria Math"/>
          </w:rPr>
          <m:t>)</m:t>
        </m:r>
        <m:r>
          <w:rPr>
            <w:rFonts w:ascii="Cambria Math" w:hAnsi="Cambria Math"/>
          </w:rPr>
          <m:t>dx</m:t>
        </m:r>
      </m:oMath>
      <w:r>
        <w:t>.</w:t>
      </w:r>
      <w:r>
        <w:br/>
        <w:t xml:space="preserve">(ii) </w:t>
      </w:r>
      <m:oMath>
        <m:nary>
          <m:naryPr>
            <m:limLoc m:val="undOvr"/>
            <m:subHide m:val="1"/>
            <m:supHide m:val="1"/>
            <m:ctrlPr>
              <w:rPr>
                <w:rFonts w:ascii="Cambria Math" w:hAnsi="Cambria Math"/>
              </w:rPr>
            </m:ctrlPr>
          </m:naryPr>
          <m:sub/>
          <m:sup/>
          <m:e>
            <m:r>
              <w:rPr>
                <w:rFonts w:ascii="Cambria Math" w:hAnsi="Cambria Math"/>
              </w:rPr>
              <m:t xml:space="preserve"> </m:t>
            </m:r>
          </m:e>
        </m:nary>
        <m:rad>
          <m:radPr>
            <m:degHide m:val="1"/>
            <m:ctrlPr>
              <w:rPr>
                <w:rFonts w:ascii="Cambria Math" w:hAnsi="Cambria Math"/>
              </w:rPr>
            </m:ctrlPr>
          </m:radPr>
          <m:deg/>
          <m:e>
            <m:r>
              <m:rPr>
                <m:sty m:val="p"/>
              </m:rPr>
              <w:rPr>
                <w:rFonts w:ascii="Cambria Math" w:hAnsi="Cambria Math"/>
              </w:rPr>
              <m:t>cot⁡</m:t>
            </m:r>
            <m:r>
              <w:rPr>
                <w:rFonts w:ascii="Cambria Math" w:hAnsi="Cambria Math"/>
              </w:rPr>
              <m:t>x</m:t>
            </m:r>
          </m:e>
        </m:rad>
        <m:r>
          <w:rPr>
            <w:rFonts w:ascii="Cambria Math" w:hAnsi="Cambria Math"/>
          </w:rPr>
          <m:t>dx</m:t>
        </m:r>
      </m:oMath>
      <w:r>
        <w:t>.</w:t>
      </w:r>
      <w:r>
        <w:br/>
        <w:t xml:space="preserve">[(i) Put </w:t>
      </w:r>
      <m:oMath>
        <m:r>
          <m:rPr>
            <m:sty m:val="p"/>
          </m:rPr>
          <w:rPr>
            <w:rFonts w:ascii="Cambria Math" w:hAnsi="Cambria Math"/>
          </w:rPr>
          <m:t>sin⁡</m:t>
        </m:r>
        <m:r>
          <w:rPr>
            <w:rFonts w:ascii="Cambria Math" w:hAnsi="Cambria Math"/>
          </w:rPr>
          <m:t>x</m:t>
        </m:r>
        <m:r>
          <m:rPr>
            <m:sty m:val="p"/>
          </m:rPr>
          <w:rPr>
            <w:rFonts w:ascii="Cambria Math" w:hAnsi="Cambria Math"/>
          </w:rPr>
          <m:t>-cos⁡</m:t>
        </m:r>
        <m:r>
          <w:rPr>
            <w:rFonts w:ascii="Cambria Math" w:hAnsi="Cambria Math"/>
          </w:rPr>
          <m:t>x</m:t>
        </m:r>
        <m:r>
          <m:rPr>
            <m:sty m:val="p"/>
          </m:rPr>
          <w:rPr>
            <w:rFonts w:ascii="Cambria Math" w:hAnsi="Cambria Math"/>
          </w:rPr>
          <m:t>=</m:t>
        </m:r>
        <m:r>
          <w:rPr>
            <w:rFonts w:ascii="Cambria Math" w:hAnsi="Cambria Math"/>
          </w:rPr>
          <m:t>z</m:t>
        </m:r>
      </m:oMath>
      <w:r>
        <w:t xml:space="preserve"> and note </w:t>
      </w:r>
      <m:oMath>
        <m:r>
          <m:rPr>
            <m:sty m:val="p"/>
          </m:rPr>
          <w:rPr>
            <w:rFonts w:ascii="Cambria Math" w:hAnsi="Cambria Math"/>
          </w:rPr>
          <m:t>2sin⁡</m:t>
        </m:r>
        <m:r>
          <w:rPr>
            <w:rFonts w:ascii="Cambria Math" w:hAnsi="Cambria Math"/>
          </w:rPr>
          <m:t>x</m:t>
        </m:r>
        <m:r>
          <m:rPr>
            <m:sty m:val="p"/>
          </m:rPr>
          <w:rPr>
            <w:rFonts w:ascii="Cambria Math" w:hAnsi="Cambria Math"/>
          </w:rPr>
          <m:t>cos⁡</m:t>
        </m:r>
        <m:r>
          <w:rPr>
            <w:rFonts w:ascii="Cambria Math" w:hAnsi="Cambria Math"/>
          </w:rPr>
          <m:t>x</m:t>
        </m:r>
        <m:r>
          <m:rPr>
            <m:sty m:val="p"/>
          </m:rPr>
          <w:rPr>
            <w:rFonts w:ascii="Cambria Math" w:hAnsi="Cambria Math"/>
          </w:rPr>
          <m:t>=1-(sin⁡</m:t>
        </m:r>
        <m:r>
          <w:rPr>
            <w:rFonts w:ascii="Cambria Math" w:hAnsi="Cambria Math"/>
          </w:rPr>
          <m:t>x</m:t>
        </m:r>
        <m:r>
          <m:rPr>
            <m:sty m:val="p"/>
          </m:rPr>
          <w:rPr>
            <w:rFonts w:ascii="Cambria Math" w:hAnsi="Cambria Math"/>
          </w:rPr>
          <m:t>-cos⁡</m:t>
        </m:r>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t>.]</w:t>
      </w:r>
      <w:r>
        <w:br/>
      </w:r>
      <w:r>
        <w:lastRenderedPageBreak/>
        <w:t xml:space="preserve">37. </w:t>
      </w:r>
      <m:oMath>
        <m:nary>
          <m:naryPr>
            <m:limLoc m:val="undOvr"/>
            <m:subHide m:val="1"/>
            <m:supHide m:val="1"/>
            <m:ctrlPr>
              <w:rPr>
                <w:rFonts w:ascii="Cambria Math" w:hAnsi="Cambria Math"/>
              </w:rPr>
            </m:ctrlPr>
          </m:naryPr>
          <m:sub/>
          <m:sup/>
          <m:e>
            <m:r>
              <w:rPr>
                <w:rFonts w:ascii="Cambria Math" w:hAnsi="Cambria Math"/>
              </w:rPr>
              <m:t xml:space="preserve"> </m:t>
            </m:r>
          </m:e>
        </m:nary>
        <m:rad>
          <m:radPr>
            <m:degHide m:val="1"/>
            <m:ctrlPr>
              <w:rPr>
                <w:rFonts w:ascii="Cambria Math" w:hAnsi="Cambria Math"/>
              </w:rPr>
            </m:ctrlPr>
          </m:radPr>
          <m:deg/>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sin⁡(</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num>
                  <m:den>
                    <m:r>
                      <m:rPr>
                        <m:sty m:val="p"/>
                      </m:rPr>
                      <w:rPr>
                        <w:rFonts w:ascii="Cambria Math" w:hAnsi="Cambria Math"/>
                      </w:rPr>
                      <m:t>sin⁡(</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den>
                </m:f>
              </m:e>
            </m:d>
            <m:r>
              <w:rPr>
                <w:rFonts w:ascii="Cambria Math" w:hAnsi="Cambria Math"/>
              </w:rPr>
              <m:t>dx</m:t>
            </m:r>
          </m:e>
        </m:rad>
      </m:oMath>
      <w:r>
        <w:t>.</w:t>
      </w:r>
      <w:r>
        <w:br/>
        <w:t xml:space="preserve">38. </w:t>
      </w:r>
      <m:oMath>
        <m:nary>
          <m:naryPr>
            <m:limLoc m:val="undOvr"/>
            <m:subHide m:val="1"/>
            <m:supHide m:val="1"/>
            <m:ctrlPr>
              <w:rPr>
                <w:rFonts w:ascii="Cambria Math" w:hAnsi="Cambria Math"/>
              </w:rPr>
            </m:ctrlPr>
          </m:naryPr>
          <m:sub/>
          <m:sup/>
          <m:e>
            <m:r>
              <w:rPr>
                <w:rFonts w:ascii="Cambria Math" w:hAnsi="Cambria Math"/>
              </w:rPr>
              <m:t xml:space="preserve"> </m:t>
            </m:r>
          </m:e>
        </m:nary>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m:t>
            </m:r>
            <m:r>
              <w:rPr>
                <w:rFonts w:ascii="Cambria Math" w:hAnsi="Cambria Math"/>
              </w:rPr>
              <m:t>x</m:t>
            </m:r>
            <m:r>
              <m:rPr>
                <m:sty m:val="p"/>
              </m:rPr>
              <w:rPr>
                <w:rFonts w:ascii="Cambria Math" w:hAnsi="Cambria Math"/>
              </w:rPr>
              <m:t>sin⁡</m:t>
            </m:r>
            <m:r>
              <w:rPr>
                <w:rFonts w:ascii="Cambria Math" w:hAnsi="Cambria Math"/>
              </w:rPr>
              <m:t>x</m:t>
            </m:r>
            <m:r>
              <m:rPr>
                <m:sty m:val="p"/>
              </m:rPr>
              <w:rPr>
                <w:rFonts w:ascii="Cambria Math" w:hAnsi="Cambria Math"/>
              </w:rPr>
              <m:t>+cos⁡</m:t>
            </m:r>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w:p>
    <w:p w14:paraId="784CD0BD" w14:textId="77777777" w:rsidR="00594793" w:rsidRDefault="00594793" w:rsidP="00594793">
      <w:pPr>
        <w:spacing w:before="330" w:line="271" w:lineRule="auto"/>
      </w:pPr>
      <w:r>
        <w:rPr>
          <w:b/>
          <w:sz w:val="42"/>
        </w:rPr>
        <w:t>ANSWERS</w:t>
      </w:r>
    </w:p>
    <w:p w14:paraId="35F0DE98" w14:textId="77777777" w:rsidR="00594793" w:rsidRDefault="00594793" w:rsidP="00594793">
      <w:r>
        <w:t>1.</w:t>
      </w:r>
    </w:p>
    <w:p w14:paraId="74983CDD" w14:textId="77777777" w:rsidR="00594793" w:rsidRDefault="00594793" w:rsidP="00594793">
      <w:pPr>
        <w:rPr>
          <w:rFonts w:eastAsiaTheme="minorEastAsia"/>
        </w:rPr>
      </w:pPr>
      <w:r>
        <w:t>(</w:t>
      </w:r>
      <w:proofErr w:type="spellStart"/>
      <w:r>
        <w:t>i</w:t>
      </w:r>
      <w:proofErr w:type="spellEnd"/>
      <w: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log⁡tan⁡</m:t>
        </m:r>
        <m:r>
          <w:rPr>
            <w:rFonts w:ascii="Cambria Math" w:hAnsi="Cambria Math"/>
          </w:rPr>
          <m:t>x</m:t>
        </m:r>
      </m:oMath>
      <w:r>
        <w:br/>
        <w:t xml:space="preserve">(ii) </w:t>
      </w:r>
      <m:oMath>
        <m:r>
          <m:rPr>
            <m:sty m:val="p"/>
          </m:rPr>
          <w:rPr>
            <w:rFonts w:ascii="Cambria Math" w:hAnsi="Cambria Math"/>
          </w:rPr>
          <m:t>sin⁡</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r>
          <m:rPr>
            <m:sty m:val="p"/>
          </m:rPr>
          <w:rPr>
            <w:rFonts w:ascii="Cambria Math" w:hAnsi="Cambria Math"/>
          </w:rPr>
          <m:t>⁡</m:t>
        </m:r>
        <m:r>
          <w:rPr>
            <w:rFonts w:ascii="Cambria Math" w:hAnsi="Cambria Math"/>
          </w:rPr>
          <m:t>x</m:t>
        </m:r>
      </m:oMath>
      <w:r>
        <w:br/>
        <w:t xml:space="preserve">(iii)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6</m:t>
            </m:r>
          </m:den>
        </m:f>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sin⁡2</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32</m:t>
            </m:r>
          </m:den>
        </m:f>
        <m:r>
          <m:rPr>
            <m:sty m:val="p"/>
          </m:rPr>
          <w:rPr>
            <w:rFonts w:ascii="Cambria Math" w:hAnsi="Cambria Math"/>
          </w:rPr>
          <m:t>sin⁡4</m:t>
        </m:r>
        <m:r>
          <w:rPr>
            <w:rFonts w:ascii="Cambria Math" w:hAnsi="Cambria Math"/>
          </w:rPr>
          <m:t>x</m:t>
        </m:r>
      </m:oMath>
      <w:r>
        <w:br/>
        <w:t xml:space="preserve">(iv)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m:rPr>
            <m:sty m:val="p"/>
          </m:rPr>
          <w:rPr>
            <w:rFonts w:ascii="Cambria Math" w:hAnsi="Cambria Math"/>
          </w:rPr>
          <m:t>⁡</m:t>
        </m:r>
        <m:r>
          <w:rPr>
            <w:rFonts w:ascii="Cambria Math" w:hAnsi="Cambria Math"/>
          </w:rPr>
          <m:t>x</m:t>
        </m:r>
        <m:r>
          <m:rPr>
            <m:sty m:val="p"/>
          </m:rPr>
          <w:rPr>
            <w:rFonts w:ascii="Cambria Math" w:hAnsi="Cambria Math"/>
          </w:rPr>
          <m:t>-cos⁡</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sSup>
          <m:sSupPr>
            <m:ctrlPr>
              <w:rPr>
                <w:rFonts w:ascii="Cambria Math" w:hAnsi="Cambria Math"/>
              </w:rPr>
            </m:ctrlPr>
          </m:sSupPr>
          <m:e>
            <m:r>
              <m:rPr>
                <m:sty m:val="p"/>
              </m:rPr>
              <w:rPr>
                <w:rFonts w:ascii="Cambria Math" w:hAnsi="Cambria Math"/>
              </w:rPr>
              <m:t>cos</m:t>
            </m:r>
          </m:e>
          <m:sup>
            <m:r>
              <m:rPr>
                <m:sty m:val="p"/>
              </m:rPr>
              <w:rPr>
                <w:rFonts w:ascii="Cambria Math" w:hAnsi="Cambria Math"/>
              </w:rPr>
              <m:t>5</m:t>
            </m:r>
          </m:sup>
        </m:sSup>
        <m:r>
          <m:rPr>
            <m:sty m:val="p"/>
          </m:rPr>
          <w:rPr>
            <w:rFonts w:ascii="Cambria Math" w:hAnsi="Cambria Math"/>
          </w:rPr>
          <m:t>⁡</m:t>
        </m:r>
        <m:r>
          <w:rPr>
            <w:rFonts w:ascii="Cambria Math" w:hAnsi="Cambria Math"/>
          </w:rPr>
          <m:t>x</m:t>
        </m:r>
      </m:oMath>
      <w:r>
        <w:br/>
        <w:t xml:space="preserve">(v)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sin⁡4</m:t>
        </m:r>
        <m:r>
          <w:rPr>
            <w:rFonts w:ascii="Cambria Math" w:hAnsi="Cambria Math"/>
          </w:rPr>
          <m:t>x</m:t>
        </m:r>
      </m:oMath>
      <w:r>
        <w:br/>
        <w:t xml:space="preserve">(vi)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Sup>
          <m:sSupPr>
            <m:ctrlPr>
              <w:rPr>
                <w:rFonts w:ascii="Cambria Math" w:hAnsi="Cambria Math"/>
              </w:rPr>
            </m:ctrlPr>
          </m:sSupPr>
          <m:e>
            <m:r>
              <m:rPr>
                <m:sty m:val="p"/>
              </m:rPr>
              <w:rPr>
                <w:rFonts w:ascii="Cambria Math" w:hAnsi="Cambria Math"/>
              </w:rPr>
              <m:t>sin</m:t>
            </m:r>
          </m:e>
          <m:sup>
            <m:r>
              <m:rPr>
                <m:sty m:val="p"/>
              </m:rPr>
              <w:rPr>
                <w:rFonts w:ascii="Cambria Math" w:hAnsi="Cambria Math"/>
              </w:rPr>
              <m:t>4</m:t>
            </m:r>
          </m:sup>
        </m:sSup>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sSup>
          <m:sSupPr>
            <m:ctrlPr>
              <w:rPr>
                <w:rFonts w:ascii="Cambria Math" w:hAnsi="Cambria Math"/>
              </w:rPr>
            </m:ctrlPr>
          </m:sSupPr>
          <m:e>
            <m:r>
              <m:rPr>
                <m:sty m:val="p"/>
              </m:rPr>
              <w:rPr>
                <w:rFonts w:ascii="Cambria Math" w:hAnsi="Cambria Math"/>
              </w:rPr>
              <m:t>sin</m:t>
            </m:r>
          </m:e>
          <m:sup>
            <m:r>
              <m:rPr>
                <m:sty m:val="p"/>
              </m:rPr>
              <w:rPr>
                <w:rFonts w:ascii="Cambria Math" w:hAnsi="Cambria Math"/>
              </w:rPr>
              <m:t>6</m:t>
            </m:r>
          </m:sup>
        </m:sSup>
        <m:r>
          <m:rPr>
            <m:sty m:val="p"/>
          </m:rPr>
          <w:rPr>
            <w:rFonts w:ascii="Cambria Math" w:hAnsi="Cambria Math"/>
          </w:rPr>
          <m:t>⁡</m:t>
        </m:r>
        <m:r>
          <w:rPr>
            <w:rFonts w:ascii="Cambria Math" w:hAnsi="Cambria Math"/>
          </w:rPr>
          <m:t>x</m:t>
        </m:r>
      </m:oMath>
      <w:r>
        <w:br/>
        <w:t xml:space="preserve">(vii) </w:t>
      </w:r>
      <m:oMath>
        <m:f>
          <m:fPr>
            <m:ctrlPr>
              <w:rPr>
                <w:rFonts w:ascii="Cambria Math" w:hAnsi="Cambria Math"/>
                <w:i/>
              </w:rPr>
            </m:ctrlPr>
          </m:fPr>
          <m:num>
            <m:r>
              <w:rPr>
                <w:rFonts w:ascii="Cambria Math" w:hAnsi="Cambria Math"/>
              </w:rPr>
              <m:t>1</m:t>
            </m:r>
          </m:num>
          <m:den>
            <m:r>
              <w:rPr>
                <w:rFonts w:ascii="Cambria Math" w:hAnsi="Cambria Math"/>
              </w:rPr>
              <m:t>128</m:t>
            </m:r>
          </m:den>
        </m:f>
        <m:d>
          <m:dPr>
            <m:begChr m:val="["/>
            <m:endChr m:val="]"/>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-sin⁡4</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r>
              <m:rPr>
                <m:sty m:val="p"/>
              </m:rPr>
              <w:rPr>
                <w:rFonts w:ascii="Cambria Math" w:hAnsi="Cambria Math"/>
              </w:rPr>
              <m:t>sin⁡8</m:t>
            </m:r>
            <m:r>
              <w:rPr>
                <w:rFonts w:ascii="Cambria Math" w:hAnsi="Cambria Math"/>
              </w:rPr>
              <m:t>x</m:t>
            </m:r>
          </m:e>
        </m:d>
      </m:oMath>
      <w:r>
        <w:br/>
        <w:t xml:space="preserve">(viii)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sSup>
          <m:sSupPr>
            <m:ctrlPr>
              <w:rPr>
                <w:rFonts w:ascii="Cambria Math" w:hAnsi="Cambria Math"/>
              </w:rPr>
            </m:ctrlPr>
          </m:sSupPr>
          <m:e>
            <m:r>
              <m:rPr>
                <m:sty m:val="p"/>
              </m:rPr>
              <w:rPr>
                <w:rFonts w:ascii="Cambria Math" w:hAnsi="Cambria Math"/>
              </w:rPr>
              <m:t>sin</m:t>
            </m:r>
          </m:e>
          <m:sup>
            <m:r>
              <m:rPr>
                <m:sty m:val="p"/>
              </m:rPr>
              <w:rPr>
                <w:rFonts w:ascii="Cambria Math" w:hAnsi="Cambria Math"/>
              </w:rPr>
              <m:t>5</m:t>
            </m:r>
          </m:sup>
        </m:sSup>
        <m:r>
          <m:rPr>
            <m:sty m:val="p"/>
          </m:rPr>
          <w:rPr>
            <w:rFonts w:ascii="Cambria Math" w:hAnsi="Cambria Math"/>
          </w:rPr>
          <m:t>⁡</m:t>
        </m:r>
        <m:r>
          <w:rPr>
            <w:rFonts w:ascii="Cambria Math" w:hAnsi="Cambria Math"/>
          </w:rPr>
          <m:t>x</m:t>
        </m:r>
      </m:oMath>
      <w:r>
        <w:br/>
        <w:t xml:space="preserve">(ix)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sSup>
          <m:sSupPr>
            <m:ctrlPr>
              <w:rPr>
                <w:rFonts w:ascii="Cambria Math" w:hAnsi="Cambria Math"/>
              </w:rPr>
            </m:ctrlPr>
          </m:sSupPr>
          <m:e>
            <m:r>
              <m:rPr>
                <m:sty m:val="p"/>
              </m:rPr>
              <w:rPr>
                <w:rFonts w:ascii="Cambria Math" w:hAnsi="Cambria Math"/>
              </w:rPr>
              <m:t>cos</m:t>
            </m:r>
          </m:e>
          <m:sup>
            <m:r>
              <m:rPr>
                <m:sty m:val="p"/>
              </m:rPr>
              <w:rPr>
                <w:rFonts w:ascii="Cambria Math" w:hAnsi="Cambria Math"/>
              </w:rPr>
              <m:t>5</m:t>
            </m:r>
          </m:sup>
        </m:sSup>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r>
          <m:rPr>
            <m:sty m:val="p"/>
          </m:rPr>
          <w:rPr>
            <w:rFonts w:ascii="Cambria Math" w:hAnsi="Cambria Math"/>
          </w:rPr>
          <m:t>⁡</m:t>
        </m:r>
        <m:r>
          <w:rPr>
            <w:rFonts w:ascii="Cambria Math" w:hAnsi="Cambria Math"/>
          </w:rPr>
          <m:t>x</m:t>
        </m:r>
      </m:oMath>
      <w:r>
        <w:br/>
        <w:t xml:space="preserve">(x) </w:t>
      </w:r>
      <m:oMath>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5</m:t>
            </m:r>
          </m:den>
        </m:f>
        <m:sSup>
          <m:sSupPr>
            <m:ctrlPr>
              <w:rPr>
                <w:rFonts w:ascii="Cambria Math" w:hAnsi="Cambria Math"/>
              </w:rPr>
            </m:ctrlPr>
          </m:sSupPr>
          <m:e>
            <m:r>
              <m:rPr>
                <m:sty m:val="p"/>
              </m:rPr>
              <w:rPr>
                <w:rFonts w:ascii="Cambria Math" w:hAnsi="Cambria Math"/>
              </w:rPr>
              <m:t>cos</m:t>
            </m:r>
          </m:e>
          <m:sup>
            <m:r>
              <m:rPr>
                <m:sty m:val="p"/>
              </m:rPr>
              <w:rPr>
                <w:rFonts w:ascii="Cambria Math" w:hAnsi="Cambria Math"/>
              </w:rPr>
              <m:t>5</m:t>
            </m:r>
          </m:sup>
        </m:sSup>
        <m:r>
          <m:rPr>
            <m:sty m:val="p"/>
          </m:rPr>
          <w:rPr>
            <w:rFonts w:ascii="Cambria Math" w:hAnsi="Cambria Math"/>
          </w:rPr>
          <m:t>⁡</m:t>
        </m:r>
        <m:r>
          <w:rPr>
            <w:rFonts w:ascii="Cambria Math" w:hAnsi="Cambria Math"/>
          </w:rPr>
          <m:t>x</m:t>
        </m:r>
      </m:oMath>
      <w:r>
        <w:br/>
        <w:t xml:space="preserve">(xi) </w:t>
      </w:r>
      <m:oMath>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7</m:t>
            </m:r>
          </m:num>
          <m:den>
            <m:r>
              <m:rPr>
                <m:sty m:val="p"/>
              </m:rPr>
              <w:rPr>
                <w:rFonts w:ascii="Cambria Math" w:hAnsi="Cambria Math"/>
              </w:rPr>
              <m:t>4</m:t>
            </m:r>
          </m:den>
        </m:f>
        <m:sSup>
          <m:sSupPr>
            <m:ctrlPr>
              <w:rPr>
                <w:rFonts w:ascii="Cambria Math" w:hAnsi="Cambria Math"/>
              </w:rPr>
            </m:ctrlPr>
          </m:sSupPr>
          <m:e>
            <m:r>
              <m:rPr>
                <m:sty m:val="p"/>
              </m:rPr>
              <w:rPr>
                <w:rFonts w:ascii="Cambria Math" w:hAnsi="Cambria Math"/>
              </w:rPr>
              <m:t>sin</m:t>
            </m:r>
          </m:e>
          <m:sup>
            <m:r>
              <m:rPr>
                <m:sty m:val="p"/>
              </m:rPr>
              <w:rPr>
                <w:rFonts w:ascii="Cambria Math" w:hAnsi="Cambria Math"/>
              </w:rPr>
              <m:t>4</m:t>
            </m:r>
          </m:sup>
        </m:sSup>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sin</m:t>
            </m:r>
          </m:e>
          <m:sup>
            <m:r>
              <m:rPr>
                <m:sty m:val="p"/>
              </m:rPr>
              <w:rPr>
                <w:rFonts w:ascii="Cambria Math" w:hAnsi="Cambria Math"/>
              </w:rPr>
              <m:t>6</m:t>
            </m:r>
          </m:sup>
        </m:sSup>
        <m:r>
          <m:rPr>
            <m:sty m:val="p"/>
          </m:rPr>
          <w:rPr>
            <w:rFonts w:ascii="Cambria Math" w:hAnsi="Cambria Math"/>
          </w:rPr>
          <m:t>⁡</m:t>
        </m:r>
        <m:r>
          <w:rPr>
            <w:rFonts w:ascii="Cambria Math" w:hAnsi="Cambria Math"/>
          </w:rPr>
          <m:t>x</m:t>
        </m:r>
      </m:oMath>
      <w:r>
        <w:br/>
        <w:t xml:space="preserve">(xii) </w:t>
      </w:r>
      <m:oMath>
        <m:r>
          <m:rPr>
            <m:sty m:val="p"/>
          </m:rPr>
          <w:rPr>
            <w:rFonts w:ascii="Cambria Math" w:hAnsi="Cambria Math"/>
          </w:rPr>
          <m:t>tan⁡</m:t>
        </m:r>
        <m:r>
          <w:rPr>
            <w:rFonts w:ascii="Cambria Math" w:hAnsi="Cambria Math"/>
          </w:rPr>
          <m:t>x</m:t>
        </m:r>
        <m:r>
          <m:rPr>
            <m:sty m:val="p"/>
          </m:rPr>
          <w:rPr>
            <w:rFonts w:ascii="Cambria Math" w:hAnsi="Cambria Math"/>
          </w:rPr>
          <m:t>-cot⁡</m:t>
        </m:r>
        <m:r>
          <w:rPr>
            <w:rFonts w:ascii="Cambria Math" w:hAnsi="Cambria Math"/>
          </w:rPr>
          <m:t>x</m:t>
        </m:r>
      </m:oMath>
      <w:r>
        <w:br/>
        <w:t xml:space="preserve">(xiii) </w:t>
      </w:r>
      <m:oMath>
        <m:r>
          <m:rPr>
            <m:sty m:val="p"/>
          </m:rPr>
          <w:rPr>
            <w:rFonts w:ascii="Cambria Math" w:hAnsi="Cambria Math"/>
          </w:rPr>
          <m:t>sec⁡</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sec</m:t>
            </m:r>
          </m:e>
          <m:sup>
            <m:r>
              <m:rPr>
                <m:sty m:val="p"/>
              </m:rPr>
              <w:rPr>
                <w:rFonts w:ascii="Cambria Math" w:hAnsi="Cambria Math"/>
              </w:rPr>
              <m:t>3</m:t>
            </m:r>
          </m:sup>
        </m:sSup>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sec</m:t>
            </m:r>
          </m:e>
          <m:sup>
            <m:r>
              <m:rPr>
                <m:sty m:val="p"/>
              </m:rPr>
              <w:rPr>
                <w:rFonts w:ascii="Cambria Math" w:hAnsi="Cambria Math"/>
              </w:rPr>
              <m:t>5</m:t>
            </m:r>
          </m:sup>
        </m:sSup>
        <m:r>
          <m:rPr>
            <m:sty m:val="p"/>
          </m:rPr>
          <w:rPr>
            <w:rFonts w:ascii="Cambria Math" w:hAnsi="Cambria Math"/>
          </w:rPr>
          <m:t>⁡</m:t>
        </m:r>
        <m:r>
          <w:rPr>
            <w:rFonts w:ascii="Cambria Math" w:hAnsi="Cambria Math"/>
          </w:rPr>
          <m:t>x</m:t>
        </m:r>
      </m:oMath>
      <w:r>
        <w:br/>
        <w:t>2.</w:t>
      </w:r>
      <w:r>
        <w:br/>
        <w:t xml:space="preserve">(i)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cot</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-log⁡sin⁡</m:t>
        </m:r>
        <m:r>
          <w:rPr>
            <w:rFonts w:ascii="Cambria Math" w:hAnsi="Cambria Math"/>
          </w:rPr>
          <m:t>x</m:t>
        </m:r>
      </m:oMath>
      <w:r>
        <w:br/>
        <w:t xml:space="preserve">(ii)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r>
          <m:rPr>
            <m:sty m:val="p"/>
          </m:rPr>
          <w:rPr>
            <w:rFonts w:ascii="Cambria Math" w:hAnsi="Cambria Math"/>
          </w:rPr>
          <m:t>⁡</m:t>
        </m:r>
        <m:r>
          <w:rPr>
            <w:rFonts w:ascii="Cambria Math" w:hAnsi="Cambria Math"/>
          </w:rPr>
          <m:t>x</m:t>
        </m:r>
        <m:r>
          <m:rPr>
            <m:sty m:val="p"/>
          </m:rPr>
          <w:rPr>
            <w:rFonts w:ascii="Cambria Math" w:hAnsi="Cambria Math"/>
          </w:rPr>
          <m:t>-tan⁡</m:t>
        </m:r>
        <m:r>
          <w:rPr>
            <w:rFonts w:ascii="Cambria Math" w:hAnsi="Cambria Math"/>
          </w:rPr>
          <m:t>x</m:t>
        </m:r>
        <m:r>
          <m:rPr>
            <m:sty m:val="p"/>
          </m:rPr>
          <w:rPr>
            <w:rFonts w:ascii="Cambria Math" w:hAnsi="Cambria Math"/>
          </w:rPr>
          <m:t>+</m:t>
        </m:r>
        <m:r>
          <w:rPr>
            <w:rFonts w:ascii="Cambria Math" w:hAnsi="Cambria Math"/>
          </w:rPr>
          <m:t>x</m:t>
        </m:r>
      </m:oMath>
      <w:r>
        <w:br/>
        <w:t xml:space="preserve">(iii) </w:t>
      </w:r>
      <m:oMath>
        <m:r>
          <m:rPr>
            <m:sty m:val="p"/>
          </m:rPr>
          <w:rPr>
            <w:rFonts w:ascii="Cambria Math" w:hAnsi="Cambria Math"/>
          </w:rPr>
          <m:t>tan⁡</m:t>
        </m:r>
        <m:r>
          <w:rPr>
            <w:rFonts w:ascii="Cambria Math" w:hAnsi="Cambria Math"/>
          </w:rPr>
          <m:t>x</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4</m:t>
                </m:r>
              </m:sup>
            </m:sSup>
            <m:r>
              <m:rPr>
                <m:sty m:val="p"/>
              </m:rPr>
              <w:rPr>
                <w:rFonts w:ascii="Cambria Math" w:hAnsi="Cambria Math"/>
              </w:rPr>
              <m:t>⁡</m:t>
            </m:r>
            <m:r>
              <w:rPr>
                <w:rFonts w:ascii="Cambria Math" w:hAnsi="Cambria Math"/>
              </w:rPr>
              <m:t>x</m:t>
            </m:r>
          </m:e>
        </m:d>
      </m:oMath>
      <w:r>
        <w:br/>
        <w:t xml:space="preserve">(iv) </w:t>
      </w:r>
      <m:oMath>
        <m:r>
          <m:rPr>
            <m:sty m:val="p"/>
          </m:rPr>
          <w:rPr>
            <w:rFonts w:ascii="Cambria Math" w:hAnsi="Cambria Math"/>
          </w:rPr>
          <m:t>-cot⁡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den>
        </m:f>
        <m:sSup>
          <m:sSupPr>
            <m:ctrlPr>
              <w:rPr>
                <w:rFonts w:ascii="Cambria Math" w:hAnsi="Cambria Math"/>
              </w:rPr>
            </m:ctrlPr>
          </m:sSupPr>
          <m:e>
            <m:r>
              <m:rPr>
                <m:sty m:val="p"/>
              </m:rPr>
              <w:rPr>
                <w:rFonts w:ascii="Cambria Math" w:hAnsi="Cambria Math"/>
              </w:rPr>
              <m:t>cot</m:t>
            </m:r>
          </m:e>
          <m:sup>
            <m:r>
              <m:rPr>
                <m:sty m:val="p"/>
              </m:rPr>
              <w:rPr>
                <w:rFonts w:ascii="Cambria Math" w:hAnsi="Cambria Math"/>
              </w:rPr>
              <m:t>3</m:t>
            </m:r>
          </m:sup>
        </m:sSup>
        <m:r>
          <m:rPr>
            <m:sty m:val="p"/>
          </m:rPr>
          <w:rPr>
            <w:rFonts w:ascii="Cambria Math" w:hAnsi="Cambria Math"/>
          </w:rPr>
          <m:t>⁡</m:t>
        </m:r>
        <m:r>
          <w:rPr>
            <w:rFonts w:ascii="Cambria Math" w:hAnsi="Cambria Math"/>
          </w:rPr>
          <m:t>x</m:t>
        </m:r>
      </m:oMath>
    </w:p>
    <w:p w14:paraId="0F63EDB6" w14:textId="77777777" w:rsidR="00594793" w:rsidRDefault="00594793" w:rsidP="00594793">
      <w:pPr>
        <w:rPr>
          <w:rFonts w:eastAsiaTheme="minorEastAsia"/>
        </w:rPr>
      </w:pPr>
      <w:r>
        <w:t xml:space="preserve">(v)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cot</m:t>
        </m:r>
        <m:r>
          <w:rPr>
            <w:rFonts w:ascii="Cambria Math" w:hAnsi="Cambria Math"/>
          </w:rPr>
          <m:t>x</m:t>
        </m:r>
        <m:sSup>
          <m:sSupPr>
            <m:ctrlPr>
              <w:rPr>
                <w:rFonts w:ascii="Cambria Math" w:hAnsi="Cambria Math"/>
              </w:rPr>
            </m:ctrlPr>
          </m:sSupPr>
          <m:e>
            <m:r>
              <m:rPr>
                <m:sty m:val="p"/>
              </m:rPr>
              <w:rPr>
                <w:rFonts w:ascii="Cambria Math" w:hAnsi="Cambria Math"/>
              </w:rPr>
              <m:t>cosec</m:t>
            </m:r>
          </m:e>
          <m:sup>
            <m:r>
              <m:rPr>
                <m:sty m:val="p"/>
              </m:rPr>
              <w:rPr>
                <w:rFonts w:ascii="Cambria Math" w:hAnsi="Cambria Math"/>
              </w:rPr>
              <m:t>3</m:t>
            </m:r>
          </m:sup>
        </m:sSup>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8</m:t>
            </m:r>
          </m:den>
        </m:f>
        <m:r>
          <m:rPr>
            <m:sty m:val="p"/>
          </m:rPr>
          <w:rPr>
            <w:rFonts w:ascii="Cambria Math" w:hAnsi="Cambria Math"/>
          </w:rPr>
          <m:t>cot</m:t>
        </m:r>
        <m:r>
          <w:rPr>
            <w:rFonts w:ascii="Cambria Math" w:hAnsi="Cambria Math"/>
          </w:rPr>
          <m:t xml:space="preserve">x </m:t>
        </m:r>
        <m:r>
          <m:rPr>
            <m:sty m:val="p"/>
          </m:rPr>
          <w:rPr>
            <w:rFonts w:ascii="Cambria Math" w:hAnsi="Cambria Math"/>
          </w:rPr>
          <m:t>cosec</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8</m:t>
            </m:r>
          </m:den>
        </m:f>
        <m:r>
          <m:rPr>
            <m:sty m:val="p"/>
          </m:rPr>
          <w:rPr>
            <w:rFonts w:ascii="Cambria Math" w:hAnsi="Cambria Math"/>
          </w:rPr>
          <m:t>log⁡tan⁡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oMath>
      <w:r>
        <w:br/>
        <w:t xml:space="preserve">(vi) </w:t>
      </w:r>
      <m:oMath>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r>
          <w:rPr>
            <w:rFonts w:ascii="Cambria Math" w:hAnsi="Cambria Math"/>
          </w:rPr>
          <m:t>x</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r>
              <m:rPr>
                <m:sty m:val="p"/>
              </m:rPr>
              <w:rPr>
                <w:rFonts w:ascii="Cambria Math" w:hAnsi="Cambria Math"/>
              </w:rPr>
              <m:t>⁡</m:t>
            </m:r>
            <m:r>
              <w:rPr>
                <w:rFonts w:ascii="Cambria Math" w:hAnsi="Cambria Math"/>
              </w:rPr>
              <m:t>x</m:t>
            </m:r>
          </m:e>
        </m:d>
      </m:oMath>
      <w:r>
        <w:br/>
      </w:r>
      <w:r>
        <w:lastRenderedPageBreak/>
        <w:t xml:space="preserve">3. (i) </w:t>
      </w:r>
      <m:oMath>
        <m:r>
          <m:rPr>
            <m:sty m:val="p"/>
          </m:rPr>
          <w:rPr>
            <w:rFonts w:ascii="Cambria Math" w:hAnsi="Cambria Math"/>
          </w:rPr>
          <m:t>log⁡tan⁡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+2cos⁡</m:t>
        </m:r>
        <m:r>
          <w:rPr>
            <w:rFonts w:ascii="Cambria Math" w:hAnsi="Cambria Math"/>
          </w:rPr>
          <m:t>x</m:t>
        </m:r>
      </m:oMath>
      <w:r>
        <w:br/>
        <w:t xml:space="preserve">(ii) </w:t>
      </w:r>
      <m:oMath>
        <m:r>
          <m:rPr>
            <m:sty m:val="p"/>
          </m:rPr>
          <w:rPr>
            <w:rFonts w:ascii="Cambria Math" w:hAnsi="Cambria Math"/>
          </w:rPr>
          <m:t>2sin⁡</m:t>
        </m:r>
        <m:r>
          <w:rPr>
            <w:rFonts w:ascii="Cambria Math" w:hAnsi="Cambria Math"/>
          </w:rPr>
          <m:t>x</m:t>
        </m:r>
        <m:r>
          <m:rPr>
            <m:sty m:val="p"/>
          </m:rPr>
          <w:rPr>
            <w:rFonts w:ascii="Cambria Math" w:hAnsi="Cambria Math"/>
          </w:rPr>
          <m:t>-log⁡(sec⁡</m:t>
        </m:r>
        <m:r>
          <w:rPr>
            <w:rFonts w:ascii="Cambria Math" w:hAnsi="Cambria Math"/>
          </w:rPr>
          <m:t>x</m:t>
        </m:r>
        <m:r>
          <m:rPr>
            <m:sty m:val="p"/>
          </m:rPr>
          <w:rPr>
            <w:rFonts w:ascii="Cambria Math" w:hAnsi="Cambria Math"/>
          </w:rPr>
          <m:t>+tan⁡</m:t>
        </m:r>
        <m:r>
          <w:rPr>
            <w:rFonts w:ascii="Cambria Math" w:hAnsi="Cambria Math"/>
          </w:rPr>
          <m:t>x</m:t>
        </m:r>
        <m:r>
          <m:rPr>
            <m:sty m:val="p"/>
          </m:rPr>
          <w:rPr>
            <w:rFonts w:ascii="Cambria Math" w:hAnsi="Cambria Math"/>
          </w:rPr>
          <m:t>)</m:t>
        </m:r>
      </m:oMath>
      <w:r>
        <w:br/>
        <w:t xml:space="preserve">(iii)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log⁡(sec⁡</m:t>
        </m:r>
        <m:r>
          <w:rPr>
            <w:rFonts w:ascii="Cambria Math" w:hAnsi="Cambria Math"/>
          </w:rPr>
          <m:t>x</m:t>
        </m:r>
        <m:r>
          <m:rPr>
            <m:sty m:val="p"/>
          </m:rPr>
          <w:rPr>
            <w:rFonts w:ascii="Cambria Math" w:hAnsi="Cambria Math"/>
          </w:rPr>
          <m:t>+tan⁡</m:t>
        </m:r>
        <m:r>
          <w:rPr>
            <w:rFonts w:ascii="Cambria Math" w:hAnsi="Cambria Math"/>
          </w:rPr>
          <m:t>x</m:t>
        </m:r>
        <m:r>
          <m:rPr>
            <m:sty m:val="p"/>
          </m:rPr>
          <w:rPr>
            <w:rFonts w:ascii="Cambria Math" w:hAnsi="Cambria Math"/>
          </w:rPr>
          <m:t>)</m:t>
        </m:r>
      </m:oMath>
      <w:r>
        <w:br/>
        <w:t xml:space="preserve">(iv)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2sin⁡</m:t>
                    </m:r>
                    <m:r>
                      <w:rPr>
                        <w:rFonts w:ascii="Cambria Math" w:hAnsi="Cambria Math"/>
                      </w:rPr>
                      <m:t>x</m:t>
                    </m:r>
                  </m:e>
                </m:rad>
              </m:sub>
            </m:sSub>
          </m:e>
        </m:rad>
      </m:oMath>
      <w:r>
        <w:br/>
        <w:t xml:space="preserve">(v)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5</m:t>
            </m:r>
          </m:sup>
        </m:sSup>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7</m:t>
            </m:r>
          </m:sup>
        </m:sSup>
        <m:r>
          <m:rPr>
            <m:sty m:val="p"/>
          </m:rPr>
          <w:rPr>
            <w:rFonts w:ascii="Cambria Math" w:hAnsi="Cambria Math"/>
          </w:rPr>
          <m:t>⁡</m:t>
        </m:r>
        <m:r>
          <w:rPr>
            <w:rFonts w:ascii="Cambria Math" w:hAnsi="Cambria Math"/>
          </w:rPr>
          <m:t>x</m:t>
        </m:r>
      </m:oMath>
      <w:r>
        <w:br/>
        <w:t xml:space="preserve">(vi) </w:t>
      </w:r>
      <m:oMath>
        <m:r>
          <m:rPr>
            <m:sty m:val="p"/>
          </m:rPr>
          <w:rPr>
            <w:rFonts w:ascii="Cambria Math" w:hAnsi="Cambria Math"/>
          </w:rPr>
          <m:t>log⁡tan⁡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cosec</m:t>
        </m:r>
        <m:r>
          <w:rPr>
            <w:rFonts w:ascii="Cambria Math" w:hAnsi="Cambria Math"/>
          </w:rPr>
          <m:t>x</m:t>
        </m:r>
      </m:oMath>
      <w:r>
        <w:br/>
        <w:t xml:space="preserve">4. (i) </w:t>
      </w:r>
      <m:oMath>
        <m:sSup>
          <m:sSupPr>
            <m:ctrlPr>
              <w:rPr>
                <w:rFonts w:ascii="Cambria Math" w:hAnsi="Cambria Math"/>
              </w:rPr>
            </m:ctrlPr>
          </m:sSupPr>
          <m:e>
            <m:f>
              <m:fPr>
                <m:ctrlPr>
                  <w:rPr>
                    <w:rFonts w:ascii="Cambria Math" w:hAnsi="Cambria Math"/>
                  </w:rPr>
                </m:ctrlPr>
              </m:fPr>
              <m:num>
                <m:r>
                  <m:rPr>
                    <m:sty m:val="p"/>
                  </m:rPr>
                  <w:rPr>
                    <w:rFonts w:ascii="Cambria Math" w:hAnsi="Cambria Math"/>
                  </w:rPr>
                  <m:t>2</m:t>
                </m:r>
              </m:num>
              <m:den>
                <m:r>
                  <m:rPr>
                    <m:sty m:val="p"/>
                  </m:rPr>
                  <w:rPr>
                    <w:rFonts w:ascii="Cambria Math" w:hAnsi="Cambria Math"/>
                  </w:rPr>
                  <m:t>2</m:t>
                </m:r>
              </m:den>
            </m:f>
          </m:e>
          <m:sup>
            <m:r>
              <m:rPr>
                <m:sty m:val="p"/>
              </m:rPr>
              <w:rPr>
                <w:rFonts w:ascii="Cambria Math" w:hAnsi="Cambria Math"/>
              </w:rPr>
              <m:t>2</m:t>
            </m:r>
          </m:sup>
        </m:sSup>
        <m:rad>
          <m:radPr>
            <m:degHide m:val="1"/>
            <m:ctrlPr>
              <w:rPr>
                <w:rFonts w:ascii="Cambria Math" w:hAnsi="Cambria Math"/>
              </w:rPr>
            </m:ctrlPr>
          </m:radPr>
          <m:deg/>
          <m:e>
            <m:r>
              <m:rPr>
                <m:sty m:val="p"/>
              </m:rPr>
              <w:rPr>
                <w:rFonts w:ascii="Cambria Math" w:hAnsi="Cambria Math"/>
              </w:rPr>
              <m:t>sin⁡</m:t>
            </m:r>
            <m:r>
              <w:rPr>
                <w:rFonts w:ascii="Cambria Math" w:hAnsi="Cambria Math"/>
              </w:rPr>
              <m:t>x</m:t>
            </m:r>
            <m:d>
              <m:dPr>
                <m:ctrlPr>
                  <w:rPr>
                    <w:rFonts w:ascii="Cambria Math" w:hAnsi="Cambria Math"/>
                  </w:rPr>
                </m:ctrlPr>
              </m:dPr>
              <m:e>
                <m:r>
                  <m:rPr>
                    <m:sty m:val="p"/>
                  </m:rPr>
                  <w:rPr>
                    <w:rFonts w:ascii="Cambria Math" w:hAnsi="Cambria Math"/>
                  </w:rPr>
                  <m:t>7sin⁡</m:t>
                </m:r>
                <m:r>
                  <w:rPr>
                    <w:rFonts w:ascii="Cambria Math" w:hAnsi="Cambria Math"/>
                  </w:rPr>
                  <m:t>x</m:t>
                </m:r>
                <m:r>
                  <m:rPr>
                    <m:sty m:val="p"/>
                  </m:rPr>
                  <w:rPr>
                    <w:rFonts w:ascii="Cambria Math" w:hAnsi="Cambria Math"/>
                  </w:rPr>
                  <m:t>-3</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3</m:t>
                    </m:r>
                  </m:sup>
                </m:sSup>
                <m:r>
                  <m:rPr>
                    <m:sty m:val="p"/>
                  </m:rPr>
                  <w:rPr>
                    <w:rFonts w:ascii="Cambria Math" w:hAnsi="Cambria Math"/>
                  </w:rPr>
                  <m:t>⁡</m:t>
                </m:r>
                <m:r>
                  <w:rPr>
                    <w:rFonts w:ascii="Cambria Math" w:hAnsi="Cambria Math"/>
                  </w:rPr>
                  <m:t>x</m:t>
                </m:r>
              </m:e>
            </m:d>
          </m:e>
        </m:rad>
      </m:oMath>
      <w:r>
        <w:br/>
        <w:t xml:space="preserve">(ii)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cot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m:t>
        </m:r>
        <m:r>
          <w:rPr>
            <w:rFonts w:ascii="Cambria Math" w:hAnsi="Cambria Math"/>
          </w:rPr>
          <m:t>x</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4</m:t>
                </m:r>
              </m:sup>
            </m:sSup>
            <m:r>
              <m:rPr>
                <m:sty m:val="p"/>
              </m:rPr>
              <w:rPr>
                <w:rFonts w:ascii="Cambria Math" w:hAnsi="Cambria Math"/>
              </w:rPr>
              <m:t>⁡</m:t>
            </m:r>
            <m:r>
              <w:rPr>
                <w:rFonts w:ascii="Cambria Math" w:hAnsi="Cambria Math"/>
              </w:rPr>
              <m:t>x</m:t>
            </m:r>
            <m:r>
              <m:rPr>
                <m:sty m:val="p"/>
              </m:rPr>
              <w:rPr>
                <w:rFonts w:ascii="Cambria Math" w:hAnsi="Cambria Math"/>
              </w:rPr>
              <m:t>+2</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e>
        </m:d>
      </m:oMath>
      <w:r>
        <w:br/>
        <w:t xml:space="preserve">5. (i) &amp; (ii)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1+tan⁡</m:t>
            </m:r>
            <m:r>
              <w:rPr>
                <w:rFonts w:ascii="Cambria Math" w:hAnsi="Cambria Math"/>
              </w:rPr>
              <m:t>x</m:t>
            </m:r>
          </m:den>
        </m:f>
      </m:oMath>
      <w:r>
        <w:br/>
        <w:t xml:space="preserve">6.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log⁡tan⁡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e>
        </m:d>
      </m:oMath>
      <w:r>
        <w:br/>
        <w:t xml:space="preserve">7. </w:t>
      </w:r>
      <m:oMath>
        <m:r>
          <m:rPr>
            <m:sty m:val="p"/>
          </m:rPr>
          <w:rPr>
            <w:rFonts w:ascii="Cambria Math" w:hAnsi="Cambria Math"/>
          </w:rPr>
          <m:t>-3</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3tan⁡</m:t>
                </m:r>
                <m:r>
                  <w:rPr>
                    <w:rFonts w:ascii="Cambria Math" w:hAnsi="Cambria Math"/>
                  </w:rPr>
                  <m:t>x</m:t>
                </m:r>
                <m:r>
                  <m:rPr>
                    <m:sty m:val="p"/>
                  </m:rPr>
                  <w:rPr>
                    <w:rFonts w:ascii="Cambria Math" w:hAnsi="Cambria Math"/>
                  </w:rPr>
                  <m:t>+4</m:t>
                </m:r>
              </m:den>
            </m:f>
          </m:e>
        </m:d>
      </m:oMath>
      <w:r>
        <w:br/>
        <w:t xml:space="preserve">8. (i)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2</m:t>
                </m:r>
              </m:e>
            </m:rad>
          </m:den>
        </m:f>
        <m:r>
          <m:rPr>
            <m:sty m:val="p"/>
          </m:rPr>
          <w:rPr>
            <w:rFonts w:ascii="Cambria Math" w:hAnsi="Cambria Math"/>
          </w:rPr>
          <m:t>log⁡</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2</m:t>
                </m:r>
              </m:e>
            </m:rad>
            <m:r>
              <m:rPr>
                <m:sty m:val="p"/>
              </m:rPr>
              <w:rPr>
                <w:rFonts w:ascii="Cambria Math" w:hAnsi="Cambria Math"/>
              </w:rPr>
              <m:t>cos</m:t>
            </m:r>
          </m:num>
          <m:den>
            <m:rad>
              <m:radPr>
                <m:degHide m:val="1"/>
                <m:ctrlPr>
                  <w:rPr>
                    <w:rFonts w:ascii="Cambria Math" w:hAnsi="Cambria Math"/>
                  </w:rPr>
                </m:ctrlPr>
              </m:radPr>
              <m:deg/>
              <m:e>
                <m:r>
                  <m:rPr>
                    <m:sty m:val="p"/>
                  </m:rPr>
                  <w:rPr>
                    <w:rFonts w:ascii="Cambria Math" w:hAnsi="Cambria Math"/>
                  </w:rPr>
                  <m:t>2</m:t>
                </m:r>
              </m:e>
            </m:rad>
            <m:r>
              <m:rPr>
                <m:sty m:val="p"/>
              </m:rPr>
              <w:rPr>
                <w:rFonts w:ascii="Cambria Math" w:hAnsi="Cambria Math"/>
              </w:rPr>
              <m:t>cos</m:t>
            </m:r>
          </m:den>
        </m:f>
        <m:f>
          <m:fPr>
            <m:ctrlPr>
              <w:rPr>
                <w:rFonts w:ascii="Cambria Math" w:hAnsi="Cambria Math"/>
              </w:rPr>
            </m:ctrlPr>
          </m:fPr>
          <m:num>
            <m:r>
              <w:rPr>
                <w:rFonts w:ascii="Cambria Math" w:hAnsi="Cambria Math"/>
              </w:rPr>
              <m:t>x</m:t>
            </m:r>
          </m:num>
          <m:den>
            <m:r>
              <w:rPr>
                <w:rFonts w:ascii="Cambria Math" w:hAnsi="Cambria Math"/>
              </w:rPr>
              <m:t>x</m:t>
            </m:r>
          </m:den>
        </m:f>
      </m:oMath>
      <w:r>
        <w:br/>
        <w:t xml:space="preserve">(ii)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ad>
              <m:radPr>
                <m:degHide m:val="1"/>
                <m:ctrlPr>
                  <w:rPr>
                    <w:rFonts w:ascii="Cambria Math" w:hAnsi="Cambria Math"/>
                  </w:rPr>
                </m:ctrlPr>
              </m:radPr>
              <m:deg/>
              <m:e>
                <m:r>
                  <w:rPr>
                    <w:rFonts w:ascii="Cambria Math" w:hAnsi="Cambria Math"/>
                  </w:rPr>
                  <m:t>3</m:t>
                </m:r>
              </m:e>
            </m:rad>
          </m:den>
        </m:f>
        <m:r>
          <m:rPr>
            <m:sty m:val="p"/>
          </m:rPr>
          <w:rPr>
            <w:rFonts w:ascii="Cambria Math" w:hAnsi="Cambria Math"/>
          </w:rPr>
          <m:t>log⁡</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3+tan⁡</m:t>
                </m:r>
                <m:r>
                  <w:rPr>
                    <w:rFonts w:ascii="Cambria Math" w:hAnsi="Cambria Math"/>
                  </w:rPr>
                  <m:t>x</m:t>
                </m:r>
              </m:e>
            </m:rad>
          </m:num>
          <m:den>
            <m:rad>
              <m:radPr>
                <m:degHide m:val="1"/>
                <m:ctrlPr>
                  <w:rPr>
                    <w:rFonts w:ascii="Cambria Math" w:hAnsi="Cambria Math"/>
                  </w:rPr>
                </m:ctrlPr>
              </m:radPr>
              <m:deg/>
              <m:e>
                <m:r>
                  <m:rPr>
                    <m:sty m:val="p"/>
                  </m:rPr>
                  <w:rPr>
                    <w:rFonts w:ascii="Cambria Math" w:hAnsi="Cambria Math"/>
                  </w:rPr>
                  <m:t>3-tan⁡</m:t>
                </m:r>
                <m:r>
                  <w:rPr>
                    <w:rFonts w:ascii="Cambria Math" w:hAnsi="Cambria Math"/>
                  </w:rPr>
                  <m:t>x</m:t>
                </m:r>
              </m:e>
            </m:rad>
          </m:den>
        </m:f>
      </m:oMath>
      <w:r>
        <w:br/>
        <w:t xml:space="preserve">9. (i)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log⁡tan⁡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den>
            </m:f>
            <m:r>
              <w:rPr>
                <w:rFonts w:ascii="Cambria Math" w:hAnsi="Cambria Math"/>
              </w:rPr>
              <m:t>π</m:t>
            </m:r>
            <m:r>
              <m:rPr>
                <m:sty m:val="p"/>
              </m:rPr>
              <w:rPr>
                <w:rFonts w:ascii="Cambria Math" w:hAnsi="Cambria Math"/>
              </w:rPr>
              <m:t>+</m:t>
            </m:r>
            <m:r>
              <w:rPr>
                <w:rFonts w:ascii="Cambria Math" w:hAnsi="Cambria Math"/>
              </w:rPr>
              <m:t>x</m:t>
            </m:r>
          </m:e>
        </m:d>
      </m:oMath>
      <w:r>
        <w:br/>
        <w:t xml:space="preserve">(ii)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tan⁡</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ad>
              <m:radPr>
                <m:degHide m:val="1"/>
                <m:ctrlPr>
                  <w:rPr>
                    <w:rFonts w:ascii="Cambria Math" w:hAnsi="Cambria Math"/>
                  </w:rPr>
                </m:ctrlPr>
              </m:radPr>
              <m:deg/>
              <m:e>
                <m:r>
                  <w:rPr>
                    <w:rFonts w:ascii="Cambria Math" w:hAnsi="Cambria Math"/>
                  </w:rPr>
                  <m:t>2</m:t>
                </m:r>
              </m:e>
            </m:rad>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2tan⁡</m:t>
            </m:r>
            <m:r>
              <w:rPr>
                <w:rFonts w:ascii="Cambria Math" w:hAnsi="Cambria Math"/>
              </w:rPr>
              <m:t>x</m:t>
            </m:r>
          </m:e>
        </m:rad>
        <m:r>
          <m:rPr>
            <m:sty m:val="p"/>
          </m:rPr>
          <w:rPr>
            <w:rFonts w:ascii="Cambria Math" w:hAnsi="Cambria Math"/>
          </w:rPr>
          <m:t>)</m:t>
        </m:r>
      </m:oMath>
      <w:r>
        <w:br/>
        <w:t xml:space="preserve">10.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log⁡tan⁡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den>
            </m:f>
            <m:r>
              <w:rPr>
                <w:rFonts w:ascii="Cambria Math" w:hAnsi="Cambria Math"/>
              </w:rPr>
              <m:t>π</m:t>
            </m:r>
            <m:r>
              <m:rPr>
                <m:sty m:val="p"/>
              </m:rPr>
              <w:rPr>
                <w:rFonts w:ascii="Cambria Math" w:hAnsi="Cambria Math"/>
              </w:rPr>
              <m:t>+</m:t>
            </m:r>
            <m:r>
              <w:rPr>
                <w:rFonts w:ascii="Cambria Math" w:hAnsi="Cambria Math"/>
              </w:rPr>
              <m:t>x</m:t>
            </m:r>
          </m:e>
        </m:d>
      </m:oMath>
      <w:r>
        <w:br/>
        <w:t xml:space="preserve">11.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log⁡tan⁡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den>
            </m:f>
            <m:r>
              <w:rPr>
                <w:rFonts w:ascii="Cambria Math" w:hAnsi="Cambria Math"/>
              </w:rPr>
              <m:t>π</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r>
              <w:rPr>
                <w:rFonts w:ascii="Cambria Math" w:hAnsi="Cambria Math"/>
              </w:rPr>
              <m:t>x</m:t>
            </m:r>
          </m:e>
        </m:d>
      </m:oMath>
      <w:r>
        <w:br/>
        <w:t xml:space="preserve">12. (i) </w:t>
      </w:r>
      <m:oMath>
        <m:r>
          <m:rPr>
            <m:sty m:val="p"/>
          </m:rPr>
          <w:rPr>
            <w:rFonts w:ascii="Cambria Math" w:hAnsi="Cambria Math"/>
          </w:rPr>
          <m:t>-</m:t>
        </m:r>
        <m:f>
          <m:fPr>
            <m:ctrlPr>
              <w:rPr>
                <w:rFonts w:ascii="Cambria Math" w:hAnsi="Cambria Math"/>
              </w:rPr>
            </m:ctrlPr>
          </m:fPr>
          <m:num>
            <m:r>
              <m:rPr>
                <m:sty m:val="p"/>
              </m:rPr>
              <w:rPr>
                <w:rFonts w:ascii="Cambria Math" w:hAnsi="Cambria Math"/>
              </w:rPr>
              <m:t>8</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cos</m:t>
            </m:r>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sup>
        </m:sSup>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8</m:t>
            </m:r>
          </m:num>
          <m:den>
            <m:r>
              <m:rPr>
                <m:sty m:val="p"/>
              </m:rPr>
              <w:rPr>
                <w:rFonts w:ascii="Cambria Math" w:hAnsi="Cambria Math"/>
              </w:rPr>
              <m:t>13</m:t>
            </m:r>
          </m:den>
        </m:f>
        <m:sSup>
          <m:sSupPr>
            <m:ctrlPr>
              <w:rPr>
                <w:rFonts w:ascii="Cambria Math" w:hAnsi="Cambria Math"/>
              </w:rPr>
            </m:ctrlPr>
          </m:sSupPr>
          <m:e>
            <m:r>
              <m:rPr>
                <m:sty m:val="p"/>
              </m:rPr>
              <w:rPr>
                <w:rFonts w:ascii="Cambria Math" w:hAnsi="Cambria Math"/>
              </w:rPr>
              <m:t>cos</m:t>
            </m:r>
          </m:e>
          <m:sup>
            <m:f>
              <m:fPr>
                <m:ctrlPr>
                  <w:rPr>
                    <w:rFonts w:ascii="Cambria Math" w:hAnsi="Cambria Math"/>
                  </w:rPr>
                </m:ctrlPr>
              </m:fPr>
              <m:num>
                <m:r>
                  <m:rPr>
                    <m:sty m:val="p"/>
                  </m:rPr>
                  <w:rPr>
                    <w:rFonts w:ascii="Cambria Math" w:hAnsi="Cambria Math"/>
                  </w:rPr>
                  <m:t>18</m:t>
                </m:r>
              </m:num>
              <m:den>
                <m:r>
                  <m:rPr>
                    <m:sty m:val="p"/>
                  </m:rPr>
                  <w:rPr>
                    <w:rFonts w:ascii="Cambria Math" w:hAnsi="Cambria Math"/>
                  </w:rPr>
                  <m:t>5</m:t>
                </m:r>
              </m:den>
            </m:f>
          </m:sup>
        </m:sSup>
        <m:r>
          <m:rPr>
            <m:sty m:val="p"/>
          </m:rPr>
          <w:rPr>
            <w:rFonts w:ascii="Cambria Math" w:hAnsi="Cambria Math"/>
          </w:rPr>
          <m:t>⁡</m:t>
        </m:r>
        <m:r>
          <w:rPr>
            <w:rFonts w:ascii="Cambria Math" w:hAnsi="Cambria Math"/>
          </w:rPr>
          <m:t>x</m:t>
        </m:r>
      </m:oMath>
      <w:r>
        <w:br/>
        <w:t xml:space="preserve">(ii) </w:t>
      </w:r>
      <m:oMath>
        <m:r>
          <m:rPr>
            <m:sty m:val="p"/>
          </m:rPr>
          <w:rPr>
            <w:rFonts w:ascii="Cambria Math" w:hAnsi="Cambria Math"/>
          </w:rPr>
          <m:t>sec⁡</m:t>
        </m:r>
        <m:r>
          <w:rPr>
            <w:rFonts w:ascii="Cambria Math" w:hAnsi="Cambria Math"/>
          </w:rPr>
          <m:t>x</m:t>
        </m:r>
        <m:r>
          <m:rPr>
            <m:sty m:val="p"/>
          </m:rPr>
          <w:rPr>
            <w:rFonts w:ascii="Cambria Math" w:hAnsi="Cambria Math"/>
          </w:rPr>
          <m:t>+2cos⁡</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cos</m:t>
            </m:r>
          </m:e>
          <m:sup>
            <m:r>
              <m:rPr>
                <m:sty m:val="p"/>
              </m:rPr>
              <w:rPr>
                <w:rFonts w:ascii="Cambria Math" w:hAnsi="Cambria Math"/>
              </w:rPr>
              <m:t>8</m:t>
            </m:r>
          </m:sup>
        </m:sSup>
        <m:r>
          <m:rPr>
            <m:sty m:val="p"/>
          </m:rPr>
          <w:rPr>
            <w:rFonts w:ascii="Cambria Math" w:hAnsi="Cambria Math"/>
          </w:rPr>
          <m:t>⁡</m:t>
        </m:r>
        <m:r>
          <w:rPr>
            <w:rFonts w:ascii="Cambria Math" w:hAnsi="Cambria Math"/>
          </w:rPr>
          <m:t>x</m:t>
        </m:r>
      </m:oMath>
      <w:r>
        <w:br/>
        <w:t xml:space="preserve">13. (i) </w:t>
      </w:r>
      <m:oMath>
        <m:r>
          <m:rPr>
            <m:sty m:val="p"/>
          </m:rPr>
          <w:rPr>
            <w:rFonts w:ascii="Cambria Math" w:hAnsi="Cambria Math"/>
          </w:rPr>
          <m:t>sec⁡</m:t>
        </m:r>
        <m:r>
          <w:rPr>
            <w:rFonts w:ascii="Cambria Math" w:hAnsi="Cambria Math"/>
          </w:rPr>
          <m:t>x</m:t>
        </m:r>
        <m:r>
          <m:rPr>
            <m:sty m:val="p"/>
          </m:rPr>
          <w:rPr>
            <w:rFonts w:ascii="Cambria Math" w:hAnsi="Cambria Math"/>
          </w:rPr>
          <m:t>+log⁡tan⁡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oMath>
      <w:r>
        <w:br/>
        <w:t xml:space="preserve">(ii)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+log⁡tan⁡</m:t>
        </m:r>
        <m:r>
          <w:rPr>
            <w:rFonts w:ascii="Cambria Math" w:hAnsi="Cambria Math"/>
          </w:rPr>
          <m:t>x</m:t>
        </m:r>
      </m:oMath>
      <w:r>
        <w:br/>
        <w:t xml:space="preserve">(iii)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r>
          <m:rPr>
            <m:sty m:val="p"/>
          </m:rPr>
          <w:rPr>
            <w:rFonts w:ascii="Cambria Math" w:hAnsi="Cambria Math"/>
          </w:rPr>
          <m:t>log⁡sin⁡3</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r>
          <m:rPr>
            <m:sty m:val="p"/>
          </m:rPr>
          <w:rPr>
            <w:rFonts w:ascii="Cambria Math" w:hAnsi="Cambria Math"/>
          </w:rPr>
          <m:t>log⁡sin⁡5</m:t>
        </m:r>
        <m:r>
          <w:rPr>
            <w:rFonts w:ascii="Cambria Math" w:hAnsi="Cambria Math"/>
          </w:rPr>
          <m:t>x</m:t>
        </m:r>
      </m:oMath>
      <w:r>
        <w:br/>
        <w:t xml:space="preserve">(iv)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[cosec</m:t>
        </m:r>
        <m:r>
          <w:rPr>
            <w:rFonts w:ascii="Cambria Math" w:hAnsi="Cambria Math"/>
          </w:rPr>
          <m:t>x</m:t>
        </m:r>
        <m:r>
          <m:rPr>
            <m:sty m:val="p"/>
          </m:rPr>
          <w:rPr>
            <w:rFonts w:ascii="Cambria Math" w:hAnsi="Cambria Math"/>
          </w:rPr>
          <m:t>-log⁡(sec⁡</m:t>
        </m:r>
        <m:r>
          <w:rPr>
            <w:rFonts w:ascii="Cambria Math" w:hAnsi="Cambria Math"/>
          </w:rPr>
          <m:t>x</m:t>
        </m:r>
        <m:r>
          <m:rPr>
            <m:sty m:val="p"/>
          </m:rPr>
          <w:rPr>
            <w:rFonts w:ascii="Cambria Math" w:hAnsi="Cambria Math"/>
          </w:rPr>
          <m:t>+tan⁡</m:t>
        </m:r>
        <m:r>
          <w:rPr>
            <w:rFonts w:ascii="Cambria Math" w:hAnsi="Cambria Math"/>
          </w:rPr>
          <m:t>x</m:t>
        </m:r>
        <m:r>
          <m:rPr>
            <m:sty m:val="p"/>
          </m:rPr>
          <w:rPr>
            <w:rFonts w:ascii="Cambria Math" w:hAnsi="Cambria Math"/>
          </w:rPr>
          <m:t>)]</m:t>
        </m:r>
      </m:oMath>
      <w:r>
        <w:br/>
        <w:t xml:space="preserve">14. (i) </w:t>
      </w:r>
      <m:oMath>
        <m:r>
          <m:rPr>
            <m:sty m:val="p"/>
          </m:rPr>
          <w:rPr>
            <w:rFonts w:ascii="Cambria Math" w:hAnsi="Cambria Math"/>
          </w:rPr>
          <m:t>tan⁡</m:t>
        </m:r>
        <m:r>
          <w:rPr>
            <w:rFonts w:ascii="Cambria Math" w:hAnsi="Cambria Math"/>
          </w:rPr>
          <m:t>x</m:t>
        </m:r>
        <m:r>
          <m:rPr>
            <m:sty m:val="p"/>
          </m:rPr>
          <w:rPr>
            <w:rFonts w:ascii="Cambria Math" w:hAnsi="Cambria Math"/>
          </w:rPr>
          <m:t>-2cot⁡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cot</m:t>
            </m:r>
          </m:e>
          <m:sup>
            <m:r>
              <m:rPr>
                <m:sty m:val="p"/>
              </m:rPr>
              <w:rPr>
                <w:rFonts w:ascii="Cambria Math" w:hAnsi="Cambria Math"/>
              </w:rPr>
              <m:t>3</m:t>
            </m:r>
          </m:sup>
        </m:sSup>
        <m:r>
          <m:rPr>
            <m:sty m:val="p"/>
          </m:rPr>
          <w:rPr>
            <w:rFonts w:ascii="Cambria Math" w:hAnsi="Cambria Math"/>
          </w:rPr>
          <m:t>⁡</m:t>
        </m:r>
        <m:r>
          <w:rPr>
            <w:rFonts w:ascii="Cambria Math" w:hAnsi="Cambria Math"/>
          </w:rPr>
          <m:t>x</m:t>
        </m:r>
      </m:oMath>
      <w:r>
        <w:br/>
        <w:t xml:space="preserve">(ii)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d>
          <m:dPr>
            <m:ctrlPr>
              <w:rPr>
                <w:rFonts w:ascii="Cambria Math" w:hAnsi="Cambria Math"/>
              </w:rPr>
            </m:ctrlPr>
          </m:dPr>
          <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8</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cot</m:t>
                </m:r>
              </m:e>
              <m:sup>
                <m:r>
                  <m:rPr>
                    <m:sty m:val="p"/>
                  </m:rPr>
                  <w:rPr>
                    <w:rFonts w:ascii="Cambria Math" w:hAnsi="Cambria Math"/>
                  </w:rPr>
                  <m:t>3</m:t>
                </m:r>
              </m:sup>
            </m:sSup>
            <m:r>
              <m:rPr>
                <m:sty m:val="p"/>
              </m:rPr>
              <w:rPr>
                <w:rFonts w:ascii="Cambria Math" w:hAnsi="Cambria Math"/>
              </w:rPr>
              <m:t>⁡</m:t>
            </m:r>
            <m:r>
              <w:rPr>
                <w:rFonts w:ascii="Cambria Math" w:hAnsi="Cambria Math"/>
              </w:rPr>
              <m:t>x</m:t>
            </m:r>
          </m:e>
        </m:d>
        <m:r>
          <m:rPr>
            <m:sty m:val="p"/>
          </m:rPr>
          <w:rPr>
            <w:rFonts w:ascii="Cambria Math" w:hAnsi="Cambria Math"/>
          </w:rPr>
          <m:t>+3(tan⁡</m:t>
        </m:r>
        <m:r>
          <w:rPr>
            <w:rFonts w:ascii="Cambria Math" w:hAnsi="Cambria Math"/>
          </w:rPr>
          <m:t>x</m:t>
        </m:r>
        <m:r>
          <m:rPr>
            <m:sty m:val="p"/>
          </m:rPr>
          <w:rPr>
            <w:rFonts w:ascii="Cambria Math" w:hAnsi="Cambria Math"/>
          </w:rPr>
          <m:t>-cot⁡</m:t>
        </m:r>
        <m:r>
          <w:rPr>
            <w:rFonts w:ascii="Cambria Math" w:hAnsi="Cambria Math"/>
          </w:rPr>
          <m:t>x</m:t>
        </m:r>
        <m:r>
          <m:rPr>
            <m:sty m:val="p"/>
          </m:rPr>
          <w:rPr>
            <w:rFonts w:ascii="Cambria Math" w:hAnsi="Cambria Math"/>
          </w:rPr>
          <m:t>)</m:t>
        </m:r>
      </m:oMath>
      <w:r>
        <w:br/>
      </w:r>
      <w:r>
        <w:lastRenderedPageBreak/>
        <w:t xml:space="preserve">15. (i) </w:t>
      </w:r>
      <m:oMath>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tan⁡</m:t>
            </m:r>
            <m:r>
              <w:rPr>
                <w:rFonts w:ascii="Cambria Math" w:hAnsi="Cambria Math"/>
              </w:rPr>
              <m:t>x</m:t>
            </m:r>
          </m:e>
        </m:rad>
      </m:oMath>
      <w:r>
        <w:br/>
        <w:t xml:space="preserve">(ii) </w:t>
      </w:r>
      <m:oMath>
        <m:r>
          <m:rPr>
            <m:sty m:val="p"/>
          </m:rPr>
          <w:rPr>
            <w:rFonts w:ascii="Cambria Math" w:hAnsi="Cambria Math"/>
          </w:rPr>
          <m:t>log⁡(cos⁡</m:t>
        </m:r>
        <m:r>
          <w:rPr>
            <w:rFonts w:ascii="Cambria Math" w:hAnsi="Cambria Math"/>
          </w:rPr>
          <m:t>x</m:t>
        </m:r>
        <m:r>
          <m:rPr>
            <m:sty m:val="p"/>
          </m:rPr>
          <w:rPr>
            <w:rFonts w:ascii="Cambria Math" w:hAnsi="Cambria Math"/>
          </w:rPr>
          <m:t>+sin⁡</m:t>
        </m:r>
        <m:r>
          <w:rPr>
            <w:rFonts w:ascii="Cambria Math" w:hAnsi="Cambria Math"/>
          </w:rPr>
          <m:t>x</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sin⁡2</m:t>
            </m:r>
            <m:r>
              <w:rPr>
                <w:rFonts w:ascii="Cambria Math" w:hAnsi="Cambria Math"/>
              </w:rPr>
              <m:t>x</m:t>
            </m:r>
          </m:e>
        </m:rad>
        <m:r>
          <m:rPr>
            <m:sty m:val="p"/>
          </m:rPr>
          <w:rPr>
            <w:rFonts w:ascii="Cambria Math" w:hAnsi="Cambria Math"/>
          </w:rPr>
          <m:t>)</m:t>
        </m:r>
      </m:oMath>
      <w:r>
        <w:br/>
        <w:t>16.</w:t>
      </w:r>
      <w:r>
        <w:br/>
        <w:t xml:space="preserve">(i)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log⁡</m:t>
        </m:r>
        <m:f>
          <m:fPr>
            <m:ctrlPr>
              <w:rPr>
                <w:rFonts w:ascii="Cambria Math" w:hAnsi="Cambria Math"/>
              </w:rPr>
            </m:ctrlPr>
          </m:fPr>
          <m:num>
            <m:r>
              <m:rPr>
                <m:sty m:val="p"/>
              </m:rPr>
              <w:rPr>
                <w:rFonts w:ascii="Cambria Math" w:hAnsi="Cambria Math"/>
              </w:rPr>
              <m:t>2+tan⁡</m:t>
            </m:r>
            <m:r>
              <w:rPr>
                <w:rFonts w:ascii="Cambria Math" w:hAnsi="Cambria Math"/>
              </w:rPr>
              <m:t>x</m:t>
            </m:r>
          </m:num>
          <m:den>
            <m:r>
              <m:rPr>
                <m:sty m:val="p"/>
              </m:rPr>
              <w:rPr>
                <w:rFonts w:ascii="Cambria Math" w:hAnsi="Cambria Math"/>
              </w:rPr>
              <m:t>2-tan⁡</m:t>
            </m:r>
            <m:r>
              <w:rPr>
                <w:rFonts w:ascii="Cambria Math" w:hAnsi="Cambria Math"/>
              </w:rPr>
              <m:t>x</m:t>
            </m:r>
          </m:den>
        </m:f>
      </m:oMath>
      <w:r>
        <w:br/>
        <w:t xml:space="preserve">(ii) </w:t>
      </w:r>
      <m:oMath>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tan⁡</m:t>
                </m:r>
                <m:r>
                  <w:rPr>
                    <w:rFonts w:ascii="Cambria Math" w:hAnsi="Cambria Math"/>
                  </w:rPr>
                  <m:t>x</m:t>
                </m:r>
              </m:num>
              <m:den>
                <m:rad>
                  <m:radPr>
                    <m:degHide m:val="1"/>
                    <m:ctrlPr>
                      <w:rPr>
                        <w:rFonts w:ascii="Cambria Math" w:hAnsi="Cambria Math"/>
                      </w:rPr>
                    </m:ctrlPr>
                  </m:radPr>
                  <m:deg/>
                  <m:e>
                    <m:r>
                      <m:rPr>
                        <m:sty m:val="p"/>
                      </m:rPr>
                      <w:rPr>
                        <w:rFonts w:ascii="Cambria Math" w:hAnsi="Cambria Math"/>
                      </w:rPr>
                      <m:t>2</m:t>
                    </m:r>
                  </m:e>
                </m:rad>
              </m:den>
            </m:f>
          </m:e>
        </m:d>
      </m:oMath>
      <w:r>
        <w:br/>
        <w:t>17.</w:t>
      </w:r>
      <w:r>
        <w:br/>
        <w:t xml:space="preserve">(i) </w:t>
      </w:r>
      <m:oMath>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r>
              <m:rPr>
                <m:sty m:val="p"/>
              </m:rPr>
              <w:rPr>
                <w:rFonts w:ascii="Cambria Math" w:hAnsi="Cambria Math"/>
              </w:rPr>
              <m:t>⁡</m:t>
            </m:r>
            <m:r>
              <w:rPr>
                <w:rFonts w:ascii="Cambria Math" w:hAnsi="Cambria Math"/>
              </w:rPr>
              <m:t>x</m:t>
            </m:r>
          </m:e>
        </m:d>
      </m:oMath>
      <w:r>
        <w:br/>
        <w:t xml:space="preserve">(ii) </w:t>
      </w:r>
      <m:oMath>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w:rPr>
                    <w:rFonts w:ascii="Cambria Math" w:hAnsi="Cambria Math"/>
                  </w:rPr>
                  <m:t>2</m:t>
                </m:r>
              </m:e>
            </m:rad>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w:rPr>
                        <w:rFonts w:ascii="Cambria Math" w:hAnsi="Cambria Math"/>
                      </w:rPr>
                      <m:t>2</m:t>
                    </m:r>
                  </m:e>
                </m:rad>
              </m:den>
            </m:f>
            <m:r>
              <m:rPr>
                <m:sty m:val="p"/>
              </m:rPr>
              <w:rPr>
                <w:rFonts w:ascii="Cambria Math" w:hAnsi="Cambria Math"/>
              </w:rPr>
              <m:t>tan⁡2</m:t>
            </m:r>
            <m:r>
              <w:rPr>
                <w:rFonts w:ascii="Cambria Math" w:hAnsi="Cambria Math"/>
              </w:rPr>
              <m:t>x</m:t>
            </m:r>
          </m:e>
        </m:d>
      </m:oMath>
      <w:r>
        <w:br/>
        <w:t xml:space="preserve">18. (i) </w:t>
      </w:r>
      <m:oMath>
        <m:r>
          <m:rPr>
            <m:sty m:val="p"/>
          </m:rPr>
          <w:rPr>
            <w:rFonts w:ascii="Cambria Math" w:hAnsi="Cambria Math"/>
          </w:rPr>
          <m:t>2</m:t>
        </m:r>
        <m:rad>
          <m:radPr>
            <m:degHide m:val="1"/>
            <m:ctrlPr>
              <w:rPr>
                <w:rFonts w:ascii="Cambria Math" w:hAnsi="Cambria Math"/>
              </w:rPr>
            </m:ctrlPr>
          </m:radPr>
          <m:deg/>
          <m:e>
            <m:r>
              <w:rPr>
                <w:rFonts w:ascii="Cambria Math" w:hAnsi="Cambria Math"/>
              </w:rPr>
              <m:t>1-sinx</m:t>
            </m:r>
          </m:e>
        </m:ra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2log⁡tan⁡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r>
                  <w:rPr>
                    <w:rFonts w:ascii="Cambria Math" w:hAnsi="Cambria Math"/>
                  </w:rPr>
                  <m:t>π</m:t>
                </m:r>
              </m:e>
            </m:d>
          </m:e>
        </m:rad>
      </m:oMath>
      <w:r>
        <w:t>.</w:t>
      </w:r>
      <w:r>
        <w:br/>
        <w:t xml:space="preserve">(ii) </w:t>
      </w: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1+tan⁡</m:t>
            </m:r>
            <m:r>
              <w:rPr>
                <w:rFonts w:ascii="Cambria Math" w:hAnsi="Cambria Math"/>
              </w:rPr>
              <m:t>x</m:t>
            </m:r>
          </m:den>
        </m:f>
      </m:oMath>
      <w:r>
        <w:br/>
        <w:t xml:space="preserve">19. </w:t>
      </w:r>
      <m:oMath>
        <m:r>
          <m:rPr>
            <m:sty m:val="p"/>
          </m:rPr>
          <w:rPr>
            <w:rFonts w:ascii="Cambria Math" w:hAnsi="Cambria Math"/>
          </w:rPr>
          <m:t>2tan⁡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m:t>
        </m:r>
        <m:r>
          <w:rPr>
            <w:rFonts w:ascii="Cambria Math" w:hAnsi="Cambria Math"/>
          </w:rPr>
          <m:t>x</m:t>
        </m:r>
      </m:oMath>
      <w:r>
        <w:br/>
        <w:t xml:space="preserve">20. (i)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x</m:t>
        </m:r>
        <m:r>
          <m:rPr>
            <m:sty m:val="p"/>
          </m:rPr>
          <w:rPr>
            <w:rFonts w:ascii="Cambria Math" w:hAnsi="Cambria Math"/>
          </w:rPr>
          <m:t>+log⁡(sin⁡</m:t>
        </m:r>
        <m:r>
          <w:rPr>
            <w:rFonts w:ascii="Cambria Math" w:hAnsi="Cambria Math"/>
          </w:rPr>
          <m:t>x</m:t>
        </m:r>
        <m:r>
          <m:rPr>
            <m:sty m:val="p"/>
          </m:rPr>
          <w:rPr>
            <w:rFonts w:ascii="Cambria Math" w:hAnsi="Cambria Math"/>
          </w:rPr>
          <m:t>+cos⁡</m:t>
        </m:r>
        <m:r>
          <w:rPr>
            <w:rFonts w:ascii="Cambria Math" w:hAnsi="Cambria Math"/>
          </w:rPr>
          <m:t>x</m:t>
        </m:r>
        <m:r>
          <m:rPr>
            <m:sty m:val="p"/>
          </m:rPr>
          <w:rPr>
            <w:rFonts w:ascii="Cambria Math" w:hAnsi="Cambria Math"/>
          </w:rPr>
          <m:t>)}</m:t>
        </m:r>
      </m:oMath>
      <w:r>
        <w:br/>
        <w:t xml:space="preserve">(ii) </w:t>
      </w:r>
      <m:oMath>
        <m:r>
          <m:rPr>
            <m:sty m:val="p"/>
          </m:rPr>
          <w:rPr>
            <w:rFonts w:ascii="Cambria Math" w:hAnsi="Cambria Math"/>
          </w:rPr>
          <m:t>2cosec</m:t>
        </m:r>
        <m:r>
          <w:rPr>
            <w:rFonts w:ascii="Cambria Math" w:hAnsi="Cambria Math"/>
          </w:rPr>
          <m:t>α</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r>
              <m:rPr>
                <m:sty m:val="p"/>
              </m:rPr>
              <w:rPr>
                <w:rFonts w:ascii="Cambria Math" w:hAnsi="Cambria Math"/>
              </w:rPr>
              <m:t>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α</m:t>
            </m:r>
            <m:r>
              <m:rPr>
                <m:sty m:val="p"/>
              </m:rPr>
              <w:rPr>
                <w:rFonts w:ascii="Cambria Math" w:hAnsi="Cambria Math"/>
              </w:rPr>
              <m:t>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d>
      </m:oMath>
      <w:r>
        <w:br/>
        <w:t>21.</w:t>
      </w:r>
      <w:r>
        <w:br/>
        <w:t xml:space="preserve">(i)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w:rPr>
            <w:rFonts w:ascii="Cambria Math" w:hAnsi="Cambria Math"/>
          </w:rPr>
          <m:t>x</m:t>
        </m:r>
        <m:r>
          <m:rPr>
            <m:sty m:val="p"/>
          </m:rPr>
          <w:rPr>
            <w:rFonts w:ascii="Cambria Math" w:hAnsi="Cambria Math"/>
          </w:rPr>
          <m:t>+log⁡(sin⁡</m:t>
        </m:r>
        <m:r>
          <w:rPr>
            <w:rFonts w:ascii="Cambria Math" w:hAnsi="Cambria Math"/>
          </w:rPr>
          <m:t>x</m:t>
        </m:r>
        <m:r>
          <m:rPr>
            <m:sty m:val="p"/>
          </m:rPr>
          <w:rPr>
            <w:rFonts w:ascii="Cambria Math" w:hAnsi="Cambria Math"/>
          </w:rPr>
          <m:t>+cos⁡</m:t>
        </m:r>
        <m:r>
          <w:rPr>
            <w:rFonts w:ascii="Cambria Math" w:hAnsi="Cambria Math"/>
          </w:rPr>
          <m:t>x</m:t>
        </m:r>
        <m:r>
          <m:rPr>
            <m:sty m:val="p"/>
          </m:rPr>
          <w:rPr>
            <w:rFonts w:ascii="Cambria Math" w:hAnsi="Cambria Math"/>
          </w:rPr>
          <m:t>)}</m:t>
        </m:r>
      </m:oMath>
      <w:r>
        <w:br/>
        <w:t xml:space="preserve">(ii)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3</m:t>
            </m:r>
          </m:sup>
        </m:sSup>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den>
        </m:f>
        <m:r>
          <m:rPr>
            <m:sty m:val="p"/>
          </m:rPr>
          <w:rPr>
            <w:rFonts w:ascii="Cambria Math" w:hAnsi="Cambria Math"/>
          </w:rPr>
          <m:t>log⁡(2sin⁡</m:t>
        </m:r>
        <m:r>
          <w:rPr>
            <w:rFonts w:ascii="Cambria Math" w:hAnsi="Cambria Math"/>
          </w:rPr>
          <m:t>x</m:t>
        </m:r>
        <m:r>
          <m:rPr>
            <m:sty m:val="p"/>
          </m:rPr>
          <w:rPr>
            <w:rFonts w:ascii="Cambria Math" w:hAnsi="Cambria Math"/>
          </w:rPr>
          <m:t>+3cos⁡</m:t>
        </m:r>
        <m:r>
          <w:rPr>
            <w:rFonts w:ascii="Cambria Math" w:hAnsi="Cambria Math"/>
          </w:rPr>
          <m:t>x</m:t>
        </m:r>
        <m:r>
          <m:rPr>
            <m:sty m:val="p"/>
          </m:rPr>
          <w:rPr>
            <w:rFonts w:ascii="Cambria Math" w:hAnsi="Cambria Math"/>
          </w:rPr>
          <m:t>)</m:t>
        </m:r>
      </m:oMath>
      <w:r>
        <w:br/>
        <w:t xml:space="preserve">(iii) </w:t>
      </w:r>
      <m:oMath>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d>
      </m:oMath>
      <w:r>
        <w:br/>
        <w:t xml:space="preserve">22. </w:t>
      </w:r>
      <m:oMath>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e>
            </m:rad>
          </m:den>
        </m:f>
        <m:r>
          <m:rPr>
            <m:sty m:val="p"/>
          </m:rPr>
          <w:rPr>
            <w:rFonts w:ascii="Cambria Math" w:hAnsi="Cambria Math"/>
          </w:rPr>
          <m:t>log⁡tan⁡</m:t>
        </m:r>
        <m:d>
          <m:dPr>
            <m:ctrlPr>
              <w:rPr>
                <w:rFonts w:ascii="Cambria Math" w:hAnsi="Cambria Math"/>
              </w:rPr>
            </m:ctrlPr>
          </m:dPr>
          <m:e>
            <m:m>
              <m:mPr>
                <m:plcHide m:val="1"/>
                <m:mcs>
                  <m:mc>
                    <m:mcPr>
                      <m:count m:val="1"/>
                      <m:mcJc m:val="center"/>
                    </m:mcPr>
                  </m:mc>
                </m:mcs>
                <m:ctrlPr>
                  <w:rPr>
                    <w:rFonts w:ascii="Cambria Math" w:hAnsi="Cambria Math"/>
                    <w:i/>
                  </w:rPr>
                </m:ctrlPr>
              </m:mPr>
              <m:mr>
                <m:e>
                  <m:r>
                    <w:rPr>
                      <w:rFonts w:ascii="Cambria Math" w:hAnsi="Cambria Math"/>
                    </w:rPr>
                    <m:t>x</m:t>
                  </m:r>
                </m:e>
              </m:mr>
              <m:mr>
                <m:e>
                  <m:r>
                    <m:rPr>
                      <m:sty m:val="p"/>
                    </m:rPr>
                    <w:rPr>
                      <w:rFonts w:ascii="Cambria Math" w:hAnsi="Cambria Math"/>
                    </w:rPr>
                    <m:t>2</m:t>
                  </m:r>
                </m:e>
              </m:mr>
            </m: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e>
        </m:d>
      </m:oMath>
      <w:r>
        <w:br/>
        <w:t xml:space="preserve">23. </w:t>
      </w:r>
      <m:oMath>
        <m:f>
          <m:fPr>
            <m:ctrlPr>
              <w:rPr>
                <w:rFonts w:ascii="Cambria Math" w:hAnsi="Cambria Math"/>
              </w:rPr>
            </m:ctrlPr>
          </m:fPr>
          <m:num>
            <m:r>
              <w:rPr>
                <w:rFonts w:ascii="Cambria Math" w:hAnsi="Cambria Math"/>
              </w:rPr>
              <m:t>a</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b</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r>
          <w:rPr>
            <w:rFonts w:ascii="Cambria Math" w:hAnsi="Cambria Math"/>
          </w:rPr>
          <m:t>x</m:t>
        </m:r>
        <m:r>
          <m:rPr>
            <m:sty m:val="p"/>
          </m:rPr>
          <w:rPr>
            <w:rFonts w:ascii="Cambria Math" w:hAnsi="Cambria Math"/>
          </w:rPr>
          <m:t>log⁡(</m:t>
        </m:r>
        <m:r>
          <w:rPr>
            <w:rFonts w:ascii="Cambria Math" w:hAnsi="Cambria Math"/>
          </w:rPr>
          <m:t>a</m:t>
        </m:r>
        <m:r>
          <m:rPr>
            <m:sty m:val="p"/>
          </m:rPr>
          <w:rPr>
            <w:rFonts w:ascii="Cambria Math" w:hAnsi="Cambria Math"/>
          </w:rPr>
          <m:t>cos⁡</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sin</m:t>
        </m:r>
        <m:r>
          <w:rPr>
            <w:rFonts w:ascii="Cambria Math" w:hAnsi="Cambria Math"/>
          </w:rPr>
          <m:t>x</m:t>
        </m:r>
        <m:r>
          <m:rPr>
            <m:sty m:val="p"/>
          </m:rPr>
          <w:rPr>
            <w:rFonts w:ascii="Cambria Math" w:hAnsi="Cambria Math"/>
          </w:rPr>
          <m:t>)</m:t>
        </m:r>
      </m:oMath>
    </w:p>
    <w:p w14:paraId="07A329AD" w14:textId="77777777" w:rsidR="00594793" w:rsidRDefault="00594793" w:rsidP="00594793">
      <w:pPr>
        <w:spacing w:after="220"/>
      </w:pPr>
      <w:r>
        <w:t xml:space="preserve">24. </w:t>
      </w:r>
      <m:oMath>
        <m:f>
          <m:fPr>
            <m:ctrlPr>
              <w:rPr>
                <w:rFonts w:ascii="Cambria Math" w:hAnsi="Cambria Math"/>
              </w:rPr>
            </m:ctrlPr>
          </m:fPr>
          <m:num>
            <m:r>
              <m:rPr>
                <m:sty m:val="p"/>
              </m:rPr>
              <w:rPr>
                <w:rFonts w:ascii="Cambria Math" w:hAnsi="Cambria Math"/>
              </w:rPr>
              <m:t>2</m:t>
            </m:r>
          </m:num>
          <m:den>
            <m:rad>
              <m:radPr>
                <m:degHide m:val="1"/>
                <m:ctrlPr>
                  <w:rPr>
                    <w:rFonts w:ascii="Cambria Math" w:hAnsi="Cambria Math"/>
                  </w:rPr>
                </m:ctrlPr>
              </m:radPr>
              <m:deg/>
              <m:e/>
            </m:rad>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a</m:t>
                      </m:r>
                      <m:r>
                        <m:rPr>
                          <m:sty m:val="p"/>
                        </m:rPr>
                        <w:rPr>
                          <w:rFonts w:ascii="Cambria Math" w:hAnsi="Cambria Math"/>
                        </w:rPr>
                        <m:t>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m:t>
                      </m:r>
                      <m:r>
                        <w:rPr>
                          <w:rFonts w:ascii="Cambria Math" w:hAnsi="Cambria Math"/>
                        </w:rPr>
                        <m:t>b</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e>
                      </m:rad>
                    </m:den>
                  </m:f>
                </m:e>
              </m:mr>
              <m:mr>
                <m:e/>
              </m:mr>
            </m:m>
          </m:e>
        </m:d>
      </m:oMath>
      <w:r>
        <w:t xml:space="preserve">, if </w:t>
      </w:r>
      <m:oMath>
        <m:r>
          <w:rPr>
            <w:rFonts w:ascii="Cambria Math" w:hAnsi="Cambria Math"/>
          </w:rPr>
          <m:t>a</m:t>
        </m:r>
        <m:r>
          <m:rPr>
            <m:sty m:val="p"/>
          </m:rPr>
          <w:rPr>
            <w:rFonts w:ascii="Cambria Math" w:hAnsi="Cambria Math"/>
          </w:rPr>
          <m:t>&gt;</m:t>
        </m:r>
        <m:r>
          <w:rPr>
            <w:rFonts w:ascii="Cambria Math" w:hAnsi="Cambria Math"/>
          </w:rPr>
          <m:t>b</m:t>
        </m:r>
      </m:oMath>
      <w:r>
        <w:t>;</w:t>
      </w:r>
    </w:p>
    <w:p w14:paraId="19827B10" w14:textId="77777777" w:rsidR="00594793" w:rsidRDefault="00594793" w:rsidP="00594793">
      <w:pPr>
        <w:spacing w:after="220"/>
      </w:pPr>
      <m:oMathPara>
        <m:oMath>
          <m:sSup>
            <m:sSupPr>
              <m:ctrlPr>
                <w:rPr>
                  <w:rFonts w:ascii="Cambria Math" w:hAnsi="Cambria Math"/>
                </w:rPr>
              </m:ctrlPr>
            </m:sSupPr>
            <m:e>
              <m:rad>
                <m:radPr>
                  <m:degHide m:val="1"/>
                  <m:ctrlPr>
                    <w:rPr>
                      <w:rFonts w:ascii="Cambria Math" w:hAnsi="Cambria Math"/>
                    </w:rPr>
                  </m:ctrlPr>
                </m:radPr>
                <m:deg/>
                <m:e>
                  <m:r>
                    <w:rPr>
                      <w:rFonts w:ascii="Cambria Math" w:hAnsi="Cambria Math"/>
                    </w:rPr>
                    <m:t>b</m:t>
                  </m:r>
                </m:e>
              </m:ra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log⁡</m:t>
          </m:r>
          <m:d>
            <m:dPr>
              <m:begChr m:val="{"/>
              <m:endChr m:val="}"/>
              <m:ctrlPr>
                <w:rPr>
                  <w:rFonts w:ascii="Cambria Math" w:hAnsi="Cambria Math"/>
                </w:rPr>
              </m:ctrlPr>
            </m:dPr>
            <m:e>
              <m:f>
                <m:fPr>
                  <m:ctrlPr>
                    <w:rPr>
                      <w:rFonts w:ascii="Cambria Math" w:hAnsi="Cambria Math"/>
                    </w:rPr>
                  </m:ctrlPr>
                </m:fPr>
                <m:num>
                  <m:r>
                    <w:rPr>
                      <w:rFonts w:ascii="Cambria Math" w:hAnsi="Cambria Math"/>
                    </w:rPr>
                    <m:t>a</m:t>
                  </m:r>
                  <m:r>
                    <m:rPr>
                      <m:sty m:val="p"/>
                    </m:rPr>
                    <w:rPr>
                      <w:rFonts w:ascii="Cambria Math" w:hAnsi="Cambria Math"/>
                    </w:rPr>
                    <m:t>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e>
                  </m:rad>
                </m:num>
                <m:den>
                  <m:r>
                    <w:rPr>
                      <w:rFonts w:ascii="Cambria Math" w:hAnsi="Cambria Math"/>
                    </w:rPr>
                    <m:t>a</m:t>
                  </m:r>
                  <m:r>
                    <m:rPr>
                      <m:sty m:val="p"/>
                    </m:rPr>
                    <w:rPr>
                      <w:rFonts w:ascii="Cambria Math" w:hAnsi="Cambria Math"/>
                    </w:rPr>
                    <m:t>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e>
                  </m:ra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e>
          </m:d>
          <m:r>
            <m:rPr>
              <m:sty m:val="p"/>
            </m:rPr>
            <w:rPr>
              <w:rFonts w:ascii="Cambria Math" w:hAnsi="Cambria Math"/>
            </w:rPr>
            <m:t>,</m:t>
          </m:r>
          <m:r>
            <m:rPr>
              <m:nor/>
            </m:rPr>
            <m:t> if </m:t>
          </m:r>
          <m:r>
            <w:rPr>
              <w:rFonts w:ascii="Cambria Math" w:hAnsi="Cambria Math"/>
            </w:rPr>
            <m:t>a</m:t>
          </m:r>
          <m:r>
            <m:rPr>
              <m:sty m:val="p"/>
            </m:rPr>
            <w:rPr>
              <w:rFonts w:ascii="Cambria Math" w:hAnsi="Cambria Math"/>
            </w:rPr>
            <m:t>&lt;</m:t>
          </m:r>
          <m:r>
            <w:rPr>
              <w:rFonts w:ascii="Cambria Math" w:hAnsi="Cambria Math"/>
            </w:rPr>
            <m:t>d</m:t>
          </m:r>
          <m:r>
            <m:rPr>
              <m:sty m:val="p"/>
            </m:rPr>
            <w:rPr>
              <w:rFonts w:ascii="Cambria Math" w:hAnsi="Cambria Math"/>
            </w:rPr>
            <m:t>.</m:t>
          </m:r>
        </m:oMath>
      </m:oMathPara>
    </w:p>
    <w:p w14:paraId="3DB7C48B" w14:textId="77777777" w:rsidR="00594793" w:rsidRDefault="00594793" w:rsidP="00594793"/>
    <w:p w14:paraId="4DFBD705" w14:textId="77777777" w:rsidR="00594793" w:rsidRDefault="00594793" w:rsidP="00594793"/>
    <w:p w14:paraId="5174C271" w14:textId="77777777" w:rsidR="00594793" w:rsidRDefault="00594793" w:rsidP="00594793">
      <w:r>
        <w:lastRenderedPageBreak/>
        <w:t>25.</w:t>
      </w:r>
    </w:p>
    <w:p w14:paraId="07544AE9" w14:textId="77777777" w:rsidR="00594793" w:rsidRDefault="00594793" w:rsidP="00594793">
      <w:pPr>
        <w:spacing w:after="220"/>
      </w:pPr>
      <w:r>
        <w:t>(</w:t>
      </w:r>
      <w:proofErr w:type="spellStart"/>
      <w:r>
        <w:t>i</w:t>
      </w:r>
      <w:proofErr w:type="spellEnd"/>
      <w: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d>
          <m:dPr>
            <m:ctrlPr>
              <w:rPr>
                <w:rFonts w:ascii="Cambria Math" w:hAnsi="Cambria Math"/>
              </w:rPr>
            </m:ctrlPr>
          </m:dPr>
          <m:e>
            <m:r>
              <m:rPr>
                <m:sty m:val="p"/>
              </m:rPr>
              <w:rPr>
                <w:rFonts w:ascii="Cambria Math" w:hAnsi="Cambria Math"/>
              </w:rPr>
              <m:t>5tan⁡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+4</m:t>
            </m:r>
          </m:e>
        </m:d>
      </m:oMath>
      <w:r>
        <w:br/>
        <w:t xml:space="preserve">(ii)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log⁡</m:t>
        </m:r>
        <m:f>
          <m:fPr>
            <m:ctrlPr>
              <w:rPr>
                <w:rFonts w:ascii="Cambria Math" w:hAnsi="Cambria Math"/>
              </w:rPr>
            </m:ctrlPr>
          </m:fPr>
          <m:num>
            <m:r>
              <m:rPr>
                <m:sty m:val="p"/>
              </m:rPr>
              <w:rPr>
                <w:rFonts w:ascii="Cambria Math" w:hAnsi="Cambria Math"/>
              </w:rPr>
              <m:t>2tan⁡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+1</m:t>
            </m:r>
          </m:num>
          <m:den>
            <m:r>
              <m:rPr>
                <m:sty m:val="p"/>
              </m:rPr>
              <w:rPr>
                <w:rFonts w:ascii="Cambria Math" w:hAnsi="Cambria Math"/>
              </w:rPr>
              <m:t>2tan⁡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+4</m:t>
            </m:r>
          </m:den>
        </m:f>
      </m:oMath>
      <w:r>
        <w:br/>
        <w:t xml:space="preserve">(iii)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r>
          <m:rPr>
            <m:sty m:val="p"/>
          </m:rPr>
          <w:rPr>
            <w:rFonts w:ascii="Cambria Math" w:hAnsi="Cambria Math"/>
          </w:rPr>
          <m:t>log⁡</m:t>
        </m:r>
        <m:f>
          <m:fPr>
            <m:ctrlPr>
              <w:rPr>
                <w:rFonts w:ascii="Cambria Math" w:hAnsi="Cambria Math"/>
              </w:rPr>
            </m:ctrlPr>
          </m:fPr>
          <m:num>
            <m:r>
              <m:rPr>
                <m:sty m:val="p"/>
              </m:rPr>
              <w:rPr>
                <w:rFonts w:ascii="Cambria Math" w:hAnsi="Cambria Math"/>
              </w:rPr>
              <m:t>1+2tanh⁡</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num>
          <m:den>
            <m:r>
              <m:rPr>
                <m:sty m:val="p"/>
              </m:rPr>
              <w:rPr>
                <w:rFonts w:ascii="Cambria Math" w:hAnsi="Cambria Math"/>
              </w:rPr>
              <m:t>4-2tanh⁡</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den>
        </m:f>
      </m:oMath>
      <w:r>
        <w:br/>
        <w:t xml:space="preserve">(iv)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w:rPr>
                    <w:rFonts w:ascii="Cambria Math" w:hAnsi="Cambria Math"/>
                  </w:rPr>
                  <m:t>7</m:t>
                </m:r>
              </m:e>
            </m:rad>
          </m:den>
        </m:f>
        <m:r>
          <m:rPr>
            <m:sty m:val="p"/>
          </m:rPr>
          <w:rPr>
            <w:rFonts w:ascii="Cambria Math" w:hAnsi="Cambria Math"/>
          </w:rPr>
          <m:t>log⁡</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7+tanh⁡</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rad>
          </m:num>
          <m:den>
            <m:rad>
              <m:radPr>
                <m:degHide m:val="1"/>
                <m:ctrlPr>
                  <w:rPr>
                    <w:rFonts w:ascii="Cambria Math" w:hAnsi="Cambria Math"/>
                  </w:rPr>
                </m:ctrlPr>
              </m:radPr>
              <m:deg/>
              <m:e>
                <m:r>
                  <m:rPr>
                    <m:sty m:val="p"/>
                  </m:rPr>
                  <w:rPr>
                    <w:rFonts w:ascii="Cambria Math" w:hAnsi="Cambria Math"/>
                  </w:rPr>
                  <m:t>7-tanh⁡</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rad>
          </m:den>
        </m:f>
      </m:oMath>
      <w:r>
        <w:br/>
        <w:t xml:space="preserve">26. (i)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d>
      </m:oMath>
      <w:r>
        <w:br/>
        <w:t xml:space="preserve">(ii) </w:t>
      </w:r>
      <m:oMath>
        <m:r>
          <m:rPr>
            <m:sty m:val="p"/>
          </m:rPr>
          <w:rPr>
            <w:rFonts w:ascii="Cambria Math" w:hAnsi="Cambria Math"/>
          </w:rPr>
          <m:t>1log⁡</m:t>
        </m:r>
        <m:d>
          <m:dPr>
            <m:ctrlPr>
              <w:rPr>
                <w:rFonts w:ascii="Cambria Math" w:hAnsi="Cambria Math"/>
              </w:rPr>
            </m:ctrlPr>
          </m:dPr>
          <m:e>
            <m:f>
              <m:fPr>
                <m:ctrlPr>
                  <w:rPr>
                    <w:rFonts w:ascii="Cambria Math" w:hAnsi="Cambria Math"/>
                    <w:i/>
                  </w:rPr>
                </m:ctrlPr>
              </m:fPr>
              <m:num>
                <m:r>
                  <m:rPr>
                    <m:sty m:val="p"/>
                  </m:rPr>
                  <w:rPr>
                    <w:rFonts w:ascii="Cambria Math" w:hAnsi="Cambria Math"/>
                  </w:rPr>
                  <m:t>2+tan⁡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num>
              <m:den>
                <m:r>
                  <m:rPr>
                    <m:sty m:val="p"/>
                  </m:rPr>
                  <w:rPr>
                    <w:rFonts w:ascii="Cambria Math" w:hAnsi="Cambria Math"/>
                  </w:rPr>
                  <m:t>2-</m:t>
                </m:r>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func>
              </m:den>
            </m:f>
          </m:e>
        </m:d>
      </m:oMath>
      <w:r>
        <w:br/>
        <w:t xml:space="preserve">27. (i)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sin⁡</m:t>
            </m:r>
            <m:r>
              <w:rPr>
                <w:rFonts w:ascii="Cambria Math" w:hAnsi="Cambria Math"/>
              </w:rPr>
              <m:t>a</m:t>
            </m:r>
          </m:den>
        </m:f>
        <m:r>
          <m:rPr>
            <m:sty m:val="p"/>
          </m:rPr>
          <w:rPr>
            <w:rFonts w:ascii="Cambria Math" w:hAnsi="Cambria Math"/>
          </w:rPr>
          <m:t>⋅log⁡</m:t>
        </m:r>
        <m:f>
          <m:fPr>
            <m:ctrlPr>
              <w:rPr>
                <w:rFonts w:ascii="Cambria Math" w:hAnsi="Cambria Math"/>
              </w:rPr>
            </m:ctrlPr>
          </m:fPr>
          <m:num>
            <m:r>
              <m:rPr>
                <m:sty m:val="p"/>
              </m:rPr>
              <w:rPr>
                <w:rFonts w:ascii="Cambria Math" w:hAnsi="Cambria Math"/>
              </w:rPr>
              <m:t>cos⁡</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um>
          <m:den>
            <m:r>
              <m:rPr>
                <m:sty m:val="p"/>
              </m:rPr>
              <w:rPr>
                <w:rFonts w:ascii="Cambria Math" w:hAnsi="Cambria Math"/>
              </w:rPr>
              <m:t>cos⁡</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num>
          <m:den>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den>
        </m:f>
      </m:oMath>
      <w:r>
        <w:br/>
        <w:t xml:space="preserve">(ii)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8</m:t>
            </m:r>
          </m:num>
          <m:den>
            <m:r>
              <m:rPr>
                <m:sty m:val="p"/>
              </m:rPr>
              <w:rPr>
                <w:rFonts w:ascii="Cambria Math" w:hAnsi="Cambria Math"/>
              </w:rPr>
              <m:t>6</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r>
              <m:rPr>
                <m:sty m:val="p"/>
              </m:rPr>
              <w:rPr>
                <w:rFonts w:ascii="Cambria Math" w:hAnsi="Cambria Math"/>
              </w:rPr>
              <m:t>2tan⁡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d>
      </m:oMath>
      <w:r>
        <w:br/>
        <w:t xml:space="preserve">28. </w:t>
      </w:r>
      <m:oMath>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e>
            </m:rad>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a</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e>
                </m:rad>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m:rPr>
                            <m:sty m:val="p"/>
                          </m:rPr>
                          <w:rPr>
                            <w:rFonts w:ascii="Cambria Math" w:hAnsi="Cambria Math"/>
                          </w:rPr>
                          <m:t>1</m:t>
                        </m:r>
                      </m:e>
                    </m:bar>
                  </m:e>
                  <m:sup>
                    <m:r>
                      <m:rPr>
                        <m:sty m:val="p"/>
                      </m:rPr>
                      <w:rPr>
                        <w:rFonts w:ascii="Cambria Math" w:hAnsi="Cambria Math"/>
                      </w:rPr>
                      <m:t>2</m:t>
                    </m:r>
                  </m:sup>
                </m:sSup>
              </m:den>
            </m:f>
            <m:r>
              <m:rPr>
                <m:sty m:val="p"/>
              </m:rPr>
              <w:rPr>
                <w:rFonts w:ascii="Cambria Math" w:hAnsi="Cambria Math"/>
              </w:rPr>
              <m:t>tan⁡</m:t>
            </m:r>
            <m:r>
              <w:rPr>
                <w:rFonts w:ascii="Cambria Math" w:hAnsi="Cambria Math"/>
              </w:rPr>
              <m:t>x</m:t>
            </m:r>
          </m:e>
        </m:d>
      </m:oMath>
      <w:r>
        <w:t xml:space="preserve">, if </w:t>
      </w:r>
      <m:oMath>
        <m:r>
          <w:rPr>
            <w:rFonts w:ascii="Cambria Math" w:hAnsi="Cambria Math"/>
          </w:rPr>
          <m:t>a</m:t>
        </m:r>
        <m:r>
          <m:rPr>
            <m:sty m:val="p"/>
          </m:rPr>
          <w:rPr>
            <w:rFonts w:ascii="Cambria Math" w:hAnsi="Cambria Math"/>
          </w:rPr>
          <m:t>&gt;</m:t>
        </m:r>
        <m:r>
          <w:rPr>
            <w:rFonts w:ascii="Cambria Math" w:hAnsi="Cambria Math"/>
          </w:rPr>
          <m:t>b</m:t>
        </m:r>
      </m:oMath>
      <w:r>
        <w:t>;</w:t>
      </w:r>
      <w:r>
        <w:br/>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a</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e>
            </m:ra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r>
          <m:rPr>
            <m:sty m:val="p"/>
          </m:rPr>
          <w:rPr>
            <w:rFonts w:ascii="Cambria Math" w:hAnsi="Cambria Math"/>
          </w:rPr>
          <m:t>log⁡</m:t>
        </m:r>
        <m:f>
          <m:fPr>
            <m:ctrlPr>
              <w:rPr>
                <w:rFonts w:ascii="Cambria Math" w:hAnsi="Cambria Math"/>
              </w:rPr>
            </m:ctrlPr>
          </m:fPr>
          <m:num>
            <m:r>
              <w:rPr>
                <w:rFonts w:ascii="Cambria Math" w:hAnsi="Cambria Math"/>
              </w:rPr>
              <m:t>a</m:t>
            </m:r>
            <m:r>
              <m:rPr>
                <m:sty m:val="p"/>
              </m:rPr>
              <w:rPr>
                <w:rFonts w:ascii="Cambria Math" w:hAnsi="Cambria Math"/>
              </w:rPr>
              <m:t>tan⁡</m:t>
            </m:r>
            <m:r>
              <w:rPr>
                <w:rFonts w:ascii="Cambria Math" w:hAnsi="Cambria Math"/>
              </w:rPr>
              <m:t>x</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e>
            </m:rad>
          </m:num>
          <m:den>
            <m:r>
              <w:rPr>
                <w:rFonts w:ascii="Cambria Math" w:hAnsi="Cambria Math"/>
              </w:rPr>
              <m:t>a</m:t>
            </m:r>
            <m:r>
              <m:rPr>
                <m:sty m:val="p"/>
              </m:rPr>
              <w:rPr>
                <w:rFonts w:ascii="Cambria Math" w:hAnsi="Cambria Math"/>
              </w:rPr>
              <m:t>tan⁡</m:t>
            </m:r>
            <m:r>
              <w:rPr>
                <w:rFonts w:ascii="Cambria Math" w:hAnsi="Cambria Math"/>
              </w:rPr>
              <m:t>x</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e>
            </m:rad>
          </m:den>
        </m:f>
      </m:oMath>
      <w:r>
        <w:t xml:space="preserve"> if </w:t>
      </w:r>
      <m:oMath>
        <m:r>
          <w:rPr>
            <w:rFonts w:ascii="Cambria Math" w:hAnsi="Cambria Math"/>
          </w:rPr>
          <m:t>a</m:t>
        </m:r>
        <m:r>
          <m:rPr>
            <m:sty m:val="p"/>
          </m:rPr>
          <w:rPr>
            <w:rFonts w:ascii="Cambria Math" w:hAnsi="Cambria Math"/>
          </w:rPr>
          <m:t>&lt;</m:t>
        </m:r>
        <m:r>
          <w:rPr>
            <w:rFonts w:ascii="Cambria Math" w:hAnsi="Cambria Math"/>
          </w:rPr>
          <m:t>b</m:t>
        </m:r>
      </m:oMath>
      <w:r>
        <w:br/>
        <w:t xml:space="preserve">29. </w:t>
      </w: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e>
            </m:rad>
          </m:den>
        </m:f>
        <m:r>
          <m:rPr>
            <m:sty m:val="p"/>
          </m:rPr>
          <w:rPr>
            <w:rFonts w:ascii="Cambria Math" w:hAnsi="Cambria Math"/>
          </w:rPr>
          <m:t>log⁡</m:t>
        </m:r>
        <m:d>
          <m:dPr>
            <m:endChr m:val=""/>
            <m:ctrlPr>
              <w:rPr>
                <w:rFonts w:ascii="Cambria Math" w:hAnsi="Cambria Math"/>
              </w:rPr>
            </m:ctrlPr>
          </m:dPr>
          <m:e>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e>
            </m:rad>
            <m:r>
              <m:rPr>
                <m:sty m:val="p"/>
              </m:rPr>
              <w:rPr>
                <w:rFonts w:ascii="Cambria Math" w:hAnsi="Cambria Math"/>
              </w:rPr>
              <m:t>cos⁡</m:t>
            </m:r>
            <m:r>
              <w:rPr>
                <w:rFonts w:ascii="Cambria Math" w:hAnsi="Cambria Math"/>
              </w:rPr>
              <m:t>x</m:t>
            </m:r>
            <m:r>
              <m:rPr>
                <m:sty m:val="p"/>
              </m:rPr>
              <w:rPr>
                <w:rFonts w:ascii="Cambria Math" w:hAnsi="Cambria Math"/>
              </w:rPr>
              <m:t>+</m:t>
            </m:r>
            <m:rad>
              <m:radPr>
                <m:degHide m:val="1"/>
                <m:ctrlPr>
                  <w:rPr>
                    <w:rFonts w:ascii="Cambria Math" w:hAnsi="Cambria Math"/>
                  </w:rPr>
                </m:ctrlPr>
              </m:radPr>
              <m:deg/>
              <m:e>
                <m:d>
                  <m:dPr>
                    <m:begChr m:val=""/>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x</m:t>
                    </m:r>
                  </m:e>
                </m:d>
              </m:e>
            </m:rad>
          </m:e>
        </m:d>
      </m:oMath>
      <w:r>
        <w:t xml:space="preserve">, if </w:t>
      </w:r>
      <m:oMath>
        <m:r>
          <w:rPr>
            <w:rFonts w:ascii="Cambria Math" w:hAnsi="Cambria Math"/>
          </w:rPr>
          <m:t>a</m:t>
        </m:r>
        <m:r>
          <m:rPr>
            <m:sty m:val="p"/>
          </m:rPr>
          <w:rPr>
            <w:rFonts w:ascii="Cambria Math" w:hAnsi="Cambria Math"/>
          </w:rPr>
          <m:t>&gt;</m:t>
        </m:r>
        <m: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e>
            </m:ra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den>
        </m:f>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e>
                </m:ra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um>
              <m:den>
                <m:r>
                  <w:rPr>
                    <w:rFonts w:ascii="Cambria Math" w:hAnsi="Cambria Math"/>
                  </w:rPr>
                  <m:t>b</m:t>
                </m:r>
              </m:den>
            </m:f>
            <m:r>
              <m:rPr>
                <m:sty m:val="p"/>
              </m:rPr>
              <w:rPr>
                <w:rFonts w:ascii="Cambria Math" w:hAnsi="Cambria Math"/>
              </w:rPr>
              <m:t>cos⁡</m:t>
            </m:r>
            <m:r>
              <w:rPr>
                <w:rFonts w:ascii="Cambria Math" w:hAnsi="Cambria Math"/>
              </w:rPr>
              <m:t>x</m:t>
            </m:r>
          </m:e>
        </m:d>
      </m:oMath>
      <w:r>
        <w:t xml:space="preserve">, if </w:t>
      </w:r>
      <m:oMath>
        <m:r>
          <w:rPr>
            <w:rFonts w:ascii="Cambria Math" w:hAnsi="Cambria Math"/>
          </w:rPr>
          <m:t>a</m:t>
        </m:r>
        <m:r>
          <m:rPr>
            <m:sty m:val="p"/>
          </m:rPr>
          <w:rPr>
            <w:rFonts w:ascii="Cambria Math" w:hAnsi="Cambria Math"/>
          </w:rPr>
          <m:t>&lt;</m:t>
        </m:r>
        <m:r>
          <w:rPr>
            <w:rFonts w:ascii="Cambria Math" w:hAnsi="Cambria Math"/>
          </w:rPr>
          <m:t>b</m:t>
        </m:r>
      </m:oMath>
      <w:r>
        <w:t>.</w:t>
      </w:r>
      <w:r>
        <w:br/>
        <w:t xml:space="preserve">30. </w:t>
      </w:r>
      <m:oMath>
        <m:r>
          <m:rPr>
            <m:sty m:val="p"/>
          </m:rPr>
          <w:rPr>
            <w:rFonts w:ascii="Cambria Math" w:hAnsi="Cambria Math"/>
          </w:rPr>
          <m:t>-2</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log⁡(</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cos⁡</m:t>
        </m:r>
        <m:r>
          <w:rPr>
            <w:rFonts w:ascii="Cambria Math" w:hAnsi="Cambria Math"/>
          </w:rPr>
          <m:t>x</m:t>
        </m:r>
        <m:r>
          <m:rPr>
            <m:sty m:val="p"/>
          </m:rPr>
          <w:rPr>
            <w:rFonts w:ascii="Cambria Math" w:hAnsi="Cambria Math"/>
          </w:rPr>
          <m:t>)-2</m:t>
        </m:r>
        <m:r>
          <w:rPr>
            <w:rFonts w:ascii="Cambria Math" w:hAnsi="Cambria Math"/>
          </w:rPr>
          <m:t>a</m:t>
        </m:r>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cos⁡</m:t>
        </m:r>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br/>
        <w:t xml:space="preserve">31. </w:t>
      </w:r>
      <m:oMath>
        <m:r>
          <m:rPr>
            <m:sty m:val="p"/>
          </m:rPr>
          <w:rPr>
            <w:rFonts w:ascii="Cambria Math" w:hAnsi="Cambria Math"/>
          </w:rPr>
          <m:t>3log⁡(2cos⁡</m:t>
        </m:r>
        <m:r>
          <w:rPr>
            <w:rFonts w:ascii="Cambria Math" w:hAnsi="Cambria Math"/>
          </w:rPr>
          <m:t>x</m:t>
        </m:r>
        <m:r>
          <m:rPr>
            <m:sty m:val="p"/>
          </m:rPr>
          <w:rPr>
            <w:rFonts w:ascii="Cambria Math" w:hAnsi="Cambria Math"/>
          </w:rPr>
          <m:t>+5sin⁡</m:t>
        </m:r>
        <m:r>
          <w:rPr>
            <w:rFonts w:ascii="Cambria Math" w:hAnsi="Cambria Math"/>
          </w:rPr>
          <m:t>x</m:t>
        </m:r>
        <m:r>
          <m:rPr>
            <m:sty m:val="p"/>
          </m:rPr>
          <w:rPr>
            <w:rFonts w:ascii="Cambria Math" w:hAnsi="Cambria Math"/>
          </w:rPr>
          <m:t>)-2</m:t>
        </m:r>
        <m:r>
          <w:rPr>
            <w:rFonts w:ascii="Cambria Math" w:hAnsi="Cambria Math"/>
          </w:rPr>
          <m:t>x</m:t>
        </m:r>
      </m:oMath>
    </w:p>
    <w:p w14:paraId="3FE9A831" w14:textId="14A2C17C" w:rsidR="00594793" w:rsidRDefault="00594793" w:rsidP="00594793">
      <w:pPr>
        <w:spacing w:after="220"/>
      </w:pPr>
      <w:r>
        <w:t>32. (</w:t>
      </w:r>
      <w:proofErr w:type="spellStart"/>
      <w:r>
        <w:t>i</w:t>
      </w:r>
      <w:proofErr w:type="spellEnd"/>
      <w:r>
        <w:t xml:space="preserve">) </w:t>
      </w:r>
      <m:oMath>
        <m:r>
          <m:rPr>
            <m:sty m:val="p"/>
          </m:rPr>
          <w:rPr>
            <w:rFonts w:ascii="Cambria Math" w:hAnsi="Cambria Math"/>
          </w:rPr>
          <m:t>-log⁡</m:t>
        </m:r>
        <m:d>
          <m:dPr>
            <m:ctrlPr>
              <w:rPr>
                <w:rFonts w:ascii="Cambria Math" w:hAnsi="Cambria Math"/>
              </w:rPr>
            </m:ctrlPr>
          </m:dPr>
          <m:e>
            <m:r>
              <m:rPr>
                <m:sty m:val="p"/>
              </m:rPr>
              <w:rPr>
                <w:rFonts w:ascii="Cambria Math" w:hAnsi="Cambria Math"/>
              </w:rPr>
              <m:t>1+cot⁡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d>
      </m:oMath>
      <w:r>
        <w:br/>
        <w:t xml:space="preserve">(ii) </w:t>
      </w:r>
      <m:oMath>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r>
              <m:rPr>
                <m:sty m:val="p"/>
              </m:rPr>
              <w:rPr>
                <w:rFonts w:ascii="Cambria Math" w:hAnsi="Cambria Math"/>
              </w:rPr>
              <m:t>1+tan⁡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d>
      </m:oMath>
      <w:r>
        <w:br/>
        <w:t xml:space="preserve">33. </w:t>
      </w:r>
      <m:oMath>
        <m:r>
          <m:rPr>
            <m:sty m:val="p"/>
          </m:rPr>
          <w:rPr>
            <w:rFonts w:ascii="Cambria Math" w:hAnsi="Cambria Math"/>
          </w:rPr>
          <m:t>2</m:t>
        </m:r>
        <m:r>
          <w:rPr>
            <w:rFonts w:ascii="Cambria Math" w:hAnsi="Cambria Math"/>
          </w:rPr>
          <m:t>x</m:t>
        </m:r>
        <m:r>
          <m:rPr>
            <m:sty m:val="p"/>
          </m:rPr>
          <w:rPr>
            <w:rFonts w:ascii="Cambria Math" w:hAnsi="Cambria Math"/>
          </w:rPr>
          <m:t>+log⁡(3+4sin⁡</m:t>
        </m:r>
        <m:r>
          <w:rPr>
            <w:rFonts w:ascii="Cambria Math" w:hAnsi="Cambria Math"/>
          </w:rPr>
          <m:t>x</m:t>
        </m:r>
        <m:r>
          <m:rPr>
            <m:sty m:val="p"/>
          </m:rPr>
          <w:rPr>
            <w:rFonts w:ascii="Cambria Math" w:hAnsi="Cambria Math"/>
          </w:rPr>
          <m:t>+5cos⁡</m:t>
        </m:r>
        <m:r>
          <w:rPr>
            <w:rFonts w:ascii="Cambria Math" w:hAnsi="Cambria Math"/>
          </w:rPr>
          <m:t>x</m:t>
        </m:r>
        <m:r>
          <m:rPr>
            <m:sty m:val="p"/>
          </m:rPr>
          <w:rPr>
            <w:rFonts w:ascii="Cambria Math" w:hAnsi="Cambria Math"/>
          </w:rPr>
          <m:t>)</m:t>
        </m:r>
      </m:oMath>
      <w:r>
        <w:br/>
        <w:t xml:space="preserve">34. </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2sin⁡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e>
            </m:rad>
          </m:e>
        </m:d>
      </m:oMath>
      <w:r>
        <w:br/>
        <w:t xml:space="preserve">35. (i) </w:t>
      </w: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r>
                  <m:rPr>
                    <m:sty m:val="p"/>
                  </m:rPr>
                  <w:rPr>
                    <w:rFonts w:ascii="Cambria Math" w:hAnsi="Cambria Math"/>
                  </w:rPr>
                  <m:t>sin⁡</m:t>
                </m:r>
                <m:r>
                  <w:rPr>
                    <w:rFonts w:ascii="Cambria Math" w:hAnsi="Cambria Math"/>
                  </w:rPr>
                  <m:t>x</m:t>
                </m:r>
                <m:r>
                  <m:rPr>
                    <m:sty m:val="p"/>
                  </m:rPr>
                  <w:rPr>
                    <w:rFonts w:ascii="Cambria Math" w:hAnsi="Cambria Math"/>
                  </w:rPr>
                  <m:t>-cos⁡</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w:rPr>
                            <w:rFonts w:ascii="Cambria Math" w:hAnsi="Cambria Math"/>
                          </w:rPr>
                          <m:t>2</m:t>
                        </m:r>
                      </m:e>
                    </m:rad>
                  </m:den>
                </m:f>
              </m:e>
            </m:d>
            <m:r>
              <m:rPr>
                <m:sty m:val="p"/>
              </m:rPr>
              <w:rPr>
                <w:rFonts w:ascii="Cambria Math" w:hAnsi="Cambria Math"/>
              </w:rPr>
              <m:t>log⁡tan⁡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8</m:t>
                    </m:r>
                  </m:den>
                </m:f>
                <m:r>
                  <w:rPr>
                    <w:rFonts w:ascii="Cambria Math" w:hAnsi="Cambria Math"/>
                  </w:rPr>
                  <m:t>π</m:t>
                </m:r>
              </m:e>
            </m:d>
          </m:e>
        </m:d>
      </m:oMath>
      <w:r>
        <w:br/>
        <w:t xml:space="preserve">(ii)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log⁡tan⁡</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oMath>
      <w:r>
        <w:t>.</w:t>
      </w:r>
      <w:r>
        <w:br/>
      </w:r>
      <w:r>
        <w:lastRenderedPageBreak/>
        <w:t xml:space="preserve">36. </w:t>
      </w:r>
      <m:oMath>
        <m:rad>
          <m:radPr>
            <m:degHide m:val="1"/>
            <m:ctrlPr>
              <w:rPr>
                <w:rFonts w:ascii="Cambria Math" w:hAnsi="Cambria Math"/>
              </w:rPr>
            </m:ctrlPr>
          </m:radPr>
          <m:deg/>
          <m:e>
            <m:r>
              <m:rPr>
                <m:sty m:val="p"/>
              </m:rPr>
              <w:rPr>
                <w:rFonts w:ascii="Cambria Math" w:hAnsi="Cambria Math"/>
              </w:rPr>
              <m:t>2</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r>
              <m:rPr>
                <m:sty m:val="p"/>
              </m:rPr>
              <w:rPr>
                <w:rFonts w:ascii="Cambria Math" w:hAnsi="Cambria Math"/>
              </w:rPr>
              <m:t>⁡(sin⁡</m:t>
            </m:r>
            <m:r>
              <w:rPr>
                <w:rFonts w:ascii="Cambria Math" w:hAnsi="Cambria Math"/>
              </w:rPr>
              <m:t>x</m:t>
            </m:r>
            <m:r>
              <m:rPr>
                <m:sty m:val="p"/>
              </m:rPr>
              <w:rPr>
                <w:rFonts w:ascii="Cambria Math" w:hAnsi="Cambria Math"/>
              </w:rPr>
              <m:t>-cos⁡</m:t>
            </m:r>
            <m:r>
              <w:rPr>
                <w:rFonts w:ascii="Cambria Math" w:hAnsi="Cambria Math"/>
              </w:rPr>
              <m:t>x</m:t>
            </m:r>
            <m:r>
              <m:rPr>
                <m:sty m:val="p"/>
              </m:rPr>
              <w:rPr>
                <w:rFonts w:ascii="Cambria Math" w:hAnsi="Cambria Math"/>
              </w:rPr>
              <m:t>)</m:t>
            </m:r>
          </m:e>
        </m:rad>
      </m:oMath>
      <w:r>
        <w:br/>
        <w:t xml:space="preserve">37. </w:t>
      </w:r>
      <m:oMath>
        <m:func>
          <m:funcPr>
            <m:ctrlPr>
              <w:rPr>
                <w:rFonts w:ascii="Cambria Math" w:hAnsi="Cambria Math"/>
              </w:rPr>
            </m:ctrlPr>
          </m:funcPr>
          <m:fName>
            <m:r>
              <m:rPr>
                <m:sty m:val="p"/>
              </m:rPr>
              <w:rPr>
                <w:rFonts w:ascii="Cambria Math" w:hAnsi="Cambria Math"/>
              </w:rPr>
              <m:t>cos</m:t>
            </m:r>
          </m:fName>
          <m:e>
            <m:r>
              <w:rPr>
                <w:rFonts w:ascii="Cambria Math" w:hAnsi="Cambria Math"/>
              </w:rPr>
              <m:t>α</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ctrlPr>
                  <w:rPr>
                    <w:rFonts w:ascii="Cambria Math" w:hAnsi="Cambria Math"/>
                    <w:i/>
                  </w:rPr>
                </m:ctrlPr>
              </m:fName>
              <m:e>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r>
                          <w:rPr>
                            <w:rFonts w:ascii="Cambria Math" w:hAnsi="Cambria Math"/>
                          </w:rPr>
                          <m:t>x</m:t>
                        </m:r>
                        <m:func>
                          <m:funcPr>
                            <m:ctrlPr>
                              <w:rPr>
                                <w:rFonts w:ascii="Cambria Math" w:hAnsi="Cambria Math"/>
                              </w:rPr>
                            </m:ctrlPr>
                          </m:funcPr>
                          <m:fName>
                            <m:r>
                              <m:rPr>
                                <m:sty m:val="p"/>
                              </m:rPr>
                              <w:rPr>
                                <w:rFonts w:ascii="Cambria Math" w:hAnsi="Cambria Math"/>
                              </w:rPr>
                              <m:t>sec</m:t>
                            </m:r>
                          </m:fName>
                          <m:e>
                            <m:r>
                              <w:rPr>
                                <w:rFonts w:ascii="Cambria Math" w:hAnsi="Cambria Math"/>
                              </w:rPr>
                              <m:t>a</m:t>
                            </m:r>
                          </m:e>
                        </m:func>
                      </m:e>
                    </m:func>
                  </m:e>
                </m:d>
              </m:e>
            </m:func>
          </m:e>
        </m:func>
        <m:r>
          <m:rPr>
            <m:sty m:val="p"/>
          </m:rPr>
          <w:rPr>
            <w:rFonts w:ascii="Cambria Math" w:hAnsi="Cambria Math"/>
          </w:rPr>
          <m:t>-sin</m:t>
        </m:r>
        <m:r>
          <w:rPr>
            <w:rFonts w:ascii="Cambria Math" w:hAnsi="Cambria Math"/>
          </w:rPr>
          <m:t xml:space="preserve">a </m:t>
        </m:r>
        <m:r>
          <m:rPr>
            <m:sty m:val="p"/>
          </m:rPr>
          <w:rPr>
            <w:rFonts w:ascii="Cambria Math" w:hAnsi="Cambria Math"/>
          </w:rPr>
          <m:t>log⁡</m:t>
        </m:r>
        <m:d>
          <m:dPr>
            <m:ctrlPr>
              <w:rPr>
                <w:rFonts w:ascii="Cambria Math" w:hAnsi="Cambria Math"/>
              </w:rPr>
            </m:ctrlPr>
          </m:dPr>
          <m:e>
            <m:r>
              <m:rPr>
                <m:sty m:val="p"/>
              </m:rPr>
              <w:rPr>
                <w:rFonts w:ascii="Cambria Math" w:hAnsi="Cambria Math"/>
              </w:rPr>
              <m:t>sin⁡</m:t>
            </m:r>
            <m:r>
              <w:rPr>
                <w:rFonts w:ascii="Cambria Math" w:hAnsi="Cambria Math"/>
              </w:rPr>
              <m:t>x</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r>
                  <m:rPr>
                    <m:sty m:val="p"/>
                  </m:rPr>
                  <w:rPr>
                    <w:rFonts w:ascii="Cambria Math" w:hAnsi="Cambria Math"/>
                  </w:rPr>
                  <m:t>a</m:t>
                </m:r>
              </m:e>
            </m:rad>
          </m:e>
        </m:d>
      </m:oMath>
      <w:r>
        <w:br/>
        <w:t xml:space="preserve">38. </w:t>
      </w:r>
      <m:oMath>
        <m:f>
          <m:fPr>
            <m:ctrlPr>
              <w:rPr>
                <w:rFonts w:ascii="Cambria Math" w:hAnsi="Cambria Math"/>
              </w:rPr>
            </m:ctrlPr>
          </m:fPr>
          <m:num>
            <m:r>
              <m:rPr>
                <m:sty m:val="p"/>
              </m:rPr>
              <w:rPr>
                <w:rFonts w:ascii="Cambria Math" w:hAnsi="Cambria Math"/>
              </w:rPr>
              <m:t>sin⁡</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cos⁡</m:t>
            </m:r>
            <m:r>
              <w:rPr>
                <w:rFonts w:ascii="Cambria Math" w:hAnsi="Cambria Math"/>
              </w:rPr>
              <m:t>x</m:t>
            </m:r>
          </m:num>
          <m:den>
            <m:r>
              <w:rPr>
                <w:rFonts w:ascii="Cambria Math" w:hAnsi="Cambria Math"/>
              </w:rPr>
              <m:t>x</m:t>
            </m:r>
            <m:r>
              <m:rPr>
                <m:sty m:val="p"/>
              </m:rPr>
              <w:rPr>
                <w:rFonts w:ascii="Cambria Math" w:hAnsi="Cambria Math"/>
              </w:rPr>
              <m:t>sin⁡</m:t>
            </m:r>
            <m:r>
              <w:rPr>
                <w:rFonts w:ascii="Cambria Math" w:hAnsi="Cambria Math"/>
              </w:rPr>
              <m:t>x</m:t>
            </m:r>
            <m:r>
              <m:rPr>
                <m:sty m:val="p"/>
              </m:rPr>
              <w:rPr>
                <w:rFonts w:ascii="Cambria Math" w:hAnsi="Cambria Math"/>
              </w:rPr>
              <m:t>+cos⁡</m:t>
            </m:r>
            <m:r>
              <w:rPr>
                <w:rFonts w:ascii="Cambria Math" w:hAnsi="Cambria Math"/>
              </w:rPr>
              <m:t>x</m:t>
            </m:r>
          </m:den>
        </m:f>
      </m:oMath>
    </w:p>
    <w:p w14:paraId="01E62FC1" w14:textId="77777777" w:rsidR="00594793" w:rsidRDefault="00594793" w:rsidP="00594793">
      <w:pPr>
        <w:rPr>
          <w:rFonts w:eastAsiaTheme="minorEastAsia"/>
        </w:rPr>
      </w:pPr>
      <w:r>
        <w:br/>
      </w:r>
    </w:p>
    <w:p w14:paraId="76C2AB51" w14:textId="77777777" w:rsidR="00594793" w:rsidRPr="00151306" w:rsidRDefault="00594793" w:rsidP="00594793">
      <w:pPr>
        <w:rPr>
          <w:rFonts w:eastAsiaTheme="minorEastAsia"/>
        </w:rPr>
      </w:pPr>
    </w:p>
    <w:p w14:paraId="25334914" w14:textId="77777777" w:rsidR="00594793" w:rsidRPr="00AA24B1" w:rsidRDefault="00594793" w:rsidP="00594793">
      <w:pPr>
        <w:rPr>
          <w:rFonts w:eastAsiaTheme="minorEastAsia"/>
        </w:rPr>
      </w:pPr>
    </w:p>
    <w:p w14:paraId="04078729" w14:textId="77777777" w:rsidR="00AB3E9E" w:rsidRDefault="00AB3E9E"/>
    <w:sectPr w:rsidR="00AB3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B4E"/>
    <w:multiLevelType w:val="multilevel"/>
    <w:tmpl w:val="4C56E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946E6"/>
    <w:multiLevelType w:val="hybridMultilevel"/>
    <w:tmpl w:val="40E63A7E"/>
    <w:lvl w:ilvl="0" w:tplc="CFF8E8E6">
      <w:start w:val="1"/>
      <w:numFmt w:val="lowerRoman"/>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6B145E0"/>
    <w:multiLevelType w:val="hybridMultilevel"/>
    <w:tmpl w:val="8F3A359A"/>
    <w:lvl w:ilvl="0" w:tplc="995CD42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24688066">
    <w:abstractNumId w:val="0"/>
  </w:num>
  <w:num w:numId="2" w16cid:durableId="1162358801">
    <w:abstractNumId w:val="1"/>
  </w:num>
  <w:num w:numId="3" w16cid:durableId="7408340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8618023">
    <w:abstractNumId w:val="2"/>
  </w:num>
  <w:num w:numId="5" w16cid:durableId="854268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DB"/>
    <w:rsid w:val="001B41C5"/>
    <w:rsid w:val="00374EDB"/>
    <w:rsid w:val="003770A3"/>
    <w:rsid w:val="00594793"/>
    <w:rsid w:val="00797CBB"/>
    <w:rsid w:val="00A75D3A"/>
    <w:rsid w:val="00AB3E9E"/>
    <w:rsid w:val="00AE692D"/>
    <w:rsid w:val="00BD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A066"/>
  <w15:chartTrackingRefBased/>
  <w15:docId w15:val="{B50C5443-A37F-4D4B-9C2E-2B7F73B9A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793"/>
  </w:style>
  <w:style w:type="paragraph" w:styleId="Heading1">
    <w:name w:val="heading 1"/>
    <w:basedOn w:val="Normal"/>
    <w:next w:val="Normal"/>
    <w:link w:val="Heading1Char"/>
    <w:uiPriority w:val="9"/>
    <w:qFormat/>
    <w:rsid w:val="00374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EDB"/>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374E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74E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4E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4E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4E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4E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EDB"/>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374E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74E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4E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4E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4E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4E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4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EDB"/>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74EDB"/>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374EDB"/>
    <w:pPr>
      <w:spacing w:before="160"/>
      <w:jc w:val="center"/>
    </w:pPr>
    <w:rPr>
      <w:i/>
      <w:iCs/>
      <w:color w:val="404040" w:themeColor="text1" w:themeTint="BF"/>
    </w:rPr>
  </w:style>
  <w:style w:type="character" w:customStyle="1" w:styleId="QuoteChar">
    <w:name w:val="Quote Char"/>
    <w:basedOn w:val="DefaultParagraphFont"/>
    <w:link w:val="Quote"/>
    <w:uiPriority w:val="29"/>
    <w:rsid w:val="00374EDB"/>
    <w:rPr>
      <w:i/>
      <w:iCs/>
      <w:color w:val="404040" w:themeColor="text1" w:themeTint="BF"/>
    </w:rPr>
  </w:style>
  <w:style w:type="paragraph" w:styleId="ListParagraph">
    <w:name w:val="List Paragraph"/>
    <w:basedOn w:val="Normal"/>
    <w:uiPriority w:val="34"/>
    <w:qFormat/>
    <w:rsid w:val="00374EDB"/>
    <w:pPr>
      <w:ind w:left="720"/>
      <w:contextualSpacing/>
    </w:pPr>
  </w:style>
  <w:style w:type="character" w:styleId="IntenseEmphasis">
    <w:name w:val="Intense Emphasis"/>
    <w:basedOn w:val="DefaultParagraphFont"/>
    <w:uiPriority w:val="21"/>
    <w:qFormat/>
    <w:rsid w:val="00374EDB"/>
    <w:rPr>
      <w:i/>
      <w:iCs/>
      <w:color w:val="0F4761" w:themeColor="accent1" w:themeShade="BF"/>
    </w:rPr>
  </w:style>
  <w:style w:type="paragraph" w:styleId="IntenseQuote">
    <w:name w:val="Intense Quote"/>
    <w:basedOn w:val="Normal"/>
    <w:next w:val="Normal"/>
    <w:link w:val="IntenseQuoteChar"/>
    <w:uiPriority w:val="30"/>
    <w:qFormat/>
    <w:rsid w:val="00374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EDB"/>
    <w:rPr>
      <w:i/>
      <w:iCs/>
      <w:color w:val="0F4761" w:themeColor="accent1" w:themeShade="BF"/>
    </w:rPr>
  </w:style>
  <w:style w:type="character" w:styleId="IntenseReference">
    <w:name w:val="Intense Reference"/>
    <w:basedOn w:val="DefaultParagraphFont"/>
    <w:uiPriority w:val="32"/>
    <w:qFormat/>
    <w:rsid w:val="00374EDB"/>
    <w:rPr>
      <w:b/>
      <w:bCs/>
      <w:smallCaps/>
      <w:color w:val="0F4761" w:themeColor="accent1" w:themeShade="BF"/>
      <w:spacing w:val="5"/>
    </w:rPr>
  </w:style>
  <w:style w:type="character" w:styleId="PlaceholderText">
    <w:name w:val="Placeholder Text"/>
    <w:basedOn w:val="DefaultParagraphFont"/>
    <w:uiPriority w:val="99"/>
    <w:semiHidden/>
    <w:rsid w:val="00594793"/>
    <w:rPr>
      <w:color w:val="666666"/>
    </w:rPr>
  </w:style>
  <w:style w:type="character" w:styleId="HTMLCode">
    <w:name w:val="HTML Code"/>
    <w:basedOn w:val="DefaultParagraphFont"/>
    <w:uiPriority w:val="99"/>
    <w:semiHidden/>
    <w:unhideWhenUsed/>
    <w:rsid w:val="0059479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94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4793"/>
    <w:rPr>
      <w:rFonts w:ascii="Courier New" w:eastAsia="Times New Roman" w:hAnsi="Courier New" w:cs="Courier New"/>
      <w:kern w:val="0"/>
      <w:sz w:val="20"/>
      <w:szCs w:val="20"/>
      <w14:ligatures w14:val="none"/>
    </w:rPr>
  </w:style>
  <w:style w:type="paragraph" w:customStyle="1" w:styleId="msonormal0">
    <w:name w:val="msonormal"/>
    <w:basedOn w:val="Normal"/>
    <w:uiPriority w:val="99"/>
    <w:rsid w:val="00594793"/>
    <w:pPr>
      <w:spacing w:before="100" w:beforeAutospacing="1" w:after="100" w:afterAutospacing="1" w:line="240" w:lineRule="auto"/>
    </w:pPr>
    <w:rPr>
      <w:rFonts w:eastAsia="Times New Roman" w:cs="Times New Roman"/>
      <w:kern w:val="0"/>
      <w:sz w:val="24"/>
      <w:szCs w:val="24"/>
      <w14:ligatures w14:val="none"/>
    </w:rPr>
  </w:style>
  <w:style w:type="paragraph" w:styleId="NormalWeb">
    <w:name w:val="Normal (Web)"/>
    <w:basedOn w:val="Normal"/>
    <w:uiPriority w:val="99"/>
    <w:semiHidden/>
    <w:unhideWhenUsed/>
    <w:rsid w:val="00594793"/>
    <w:pPr>
      <w:spacing w:before="100" w:beforeAutospacing="1" w:after="100" w:afterAutospacing="1" w:line="240" w:lineRule="auto"/>
    </w:pPr>
    <w:rPr>
      <w:rFonts w:eastAsia="Times New Roman" w:cs="Times New Roman"/>
      <w:kern w:val="0"/>
      <w:sz w:val="24"/>
      <w:szCs w:val="24"/>
      <w14:ligatures w14:val="none"/>
    </w:rPr>
  </w:style>
  <w:style w:type="paragraph" w:customStyle="1" w:styleId="ng-tns-c3428263502-94">
    <w:name w:val="ng-tns-c3428263502-94"/>
    <w:basedOn w:val="Normal"/>
    <w:uiPriority w:val="99"/>
    <w:rsid w:val="00594793"/>
    <w:pPr>
      <w:spacing w:before="100" w:beforeAutospacing="1" w:after="100" w:afterAutospacing="1" w:line="240" w:lineRule="auto"/>
    </w:pPr>
    <w:rPr>
      <w:rFonts w:eastAsia="Times New Roman" w:cs="Times New Roman"/>
      <w:kern w:val="0"/>
      <w:sz w:val="24"/>
      <w:szCs w:val="24"/>
      <w14:ligatures w14:val="none"/>
    </w:rPr>
  </w:style>
  <w:style w:type="paragraph" w:customStyle="1" w:styleId="ng-tns-c3428263502-2251">
    <w:name w:val="ng-tns-c3428263502-2251"/>
    <w:basedOn w:val="Normal"/>
    <w:uiPriority w:val="99"/>
    <w:rsid w:val="00594793"/>
    <w:pPr>
      <w:spacing w:before="100" w:beforeAutospacing="1" w:after="100" w:afterAutospacing="1" w:line="240" w:lineRule="auto"/>
    </w:pPr>
    <w:rPr>
      <w:rFonts w:eastAsia="Times New Roman" w:cs="Times New Roman"/>
      <w:kern w:val="0"/>
      <w:sz w:val="24"/>
      <w:szCs w:val="24"/>
      <w14:ligatures w14:val="none"/>
    </w:rPr>
  </w:style>
  <w:style w:type="paragraph" w:customStyle="1" w:styleId="ng-tns-c3428263502-264">
    <w:name w:val="ng-tns-c3428263502-264"/>
    <w:basedOn w:val="Normal"/>
    <w:uiPriority w:val="99"/>
    <w:rsid w:val="00594793"/>
    <w:pPr>
      <w:spacing w:before="100" w:beforeAutospacing="1" w:after="100" w:afterAutospacing="1" w:line="240" w:lineRule="auto"/>
    </w:pPr>
    <w:rPr>
      <w:rFonts w:eastAsia="Times New Roman" w:cs="Times New Roman"/>
      <w:kern w:val="0"/>
      <w:sz w:val="24"/>
      <w:szCs w:val="24"/>
      <w14:ligatures w14:val="none"/>
    </w:rPr>
  </w:style>
  <w:style w:type="paragraph" w:customStyle="1" w:styleId="ng-tns-c3428263502-110">
    <w:name w:val="ng-tns-c3428263502-110"/>
    <w:basedOn w:val="Normal"/>
    <w:uiPriority w:val="99"/>
    <w:rsid w:val="00594793"/>
    <w:pPr>
      <w:spacing w:before="100" w:beforeAutospacing="1" w:after="100" w:afterAutospacing="1" w:line="240" w:lineRule="auto"/>
    </w:pPr>
    <w:rPr>
      <w:rFonts w:eastAsia="Times New Roman" w:cs="Times New Roman"/>
      <w:kern w:val="0"/>
      <w:sz w:val="24"/>
      <w:szCs w:val="24"/>
      <w14:ligatures w14:val="none"/>
    </w:rPr>
  </w:style>
  <w:style w:type="character" w:customStyle="1" w:styleId="mord">
    <w:name w:val="mord"/>
    <w:basedOn w:val="DefaultParagraphFont"/>
    <w:rsid w:val="00594793"/>
  </w:style>
  <w:style w:type="character" w:customStyle="1" w:styleId="mrel">
    <w:name w:val="mrel"/>
    <w:basedOn w:val="DefaultParagraphFont"/>
    <w:rsid w:val="00594793"/>
  </w:style>
  <w:style w:type="character" w:customStyle="1" w:styleId="mopen">
    <w:name w:val="mopen"/>
    <w:basedOn w:val="DefaultParagraphFont"/>
    <w:rsid w:val="00594793"/>
  </w:style>
  <w:style w:type="character" w:customStyle="1" w:styleId="mbin">
    <w:name w:val="mbin"/>
    <w:basedOn w:val="DefaultParagraphFont"/>
    <w:rsid w:val="00594793"/>
  </w:style>
  <w:style w:type="character" w:customStyle="1" w:styleId="mclose">
    <w:name w:val="mclose"/>
    <w:basedOn w:val="DefaultParagraphFont"/>
    <w:rsid w:val="00594793"/>
  </w:style>
  <w:style w:type="character" w:customStyle="1" w:styleId="cdk-visually-hidden">
    <w:name w:val="cdk-visually-hidden"/>
    <w:basedOn w:val="DefaultParagraphFont"/>
    <w:rsid w:val="00594793"/>
  </w:style>
  <w:style w:type="character" w:customStyle="1" w:styleId="ng-tns-c3428263502-225">
    <w:name w:val="ng-tns-c3428263502-225"/>
    <w:basedOn w:val="DefaultParagraphFont"/>
    <w:rsid w:val="00594793"/>
  </w:style>
  <w:style w:type="character" w:customStyle="1" w:styleId="ng-tns-c3428263502-75">
    <w:name w:val="ng-tns-c3428263502-75"/>
    <w:basedOn w:val="DefaultParagraphFont"/>
    <w:rsid w:val="00594793"/>
  </w:style>
  <w:style w:type="character" w:customStyle="1" w:styleId="vlist-s">
    <w:name w:val="vlist-s"/>
    <w:basedOn w:val="DefaultParagraphFont"/>
    <w:rsid w:val="00594793"/>
  </w:style>
  <w:style w:type="character" w:customStyle="1" w:styleId="citation-2">
    <w:name w:val="citation-2"/>
    <w:basedOn w:val="DefaultParagraphFont"/>
    <w:rsid w:val="00594793"/>
  </w:style>
  <w:style w:type="character" w:customStyle="1" w:styleId="mpunct">
    <w:name w:val="mpunct"/>
    <w:basedOn w:val="DefaultParagraphFont"/>
    <w:rsid w:val="00594793"/>
  </w:style>
  <w:style w:type="character" w:customStyle="1" w:styleId="mop">
    <w:name w:val="mop"/>
    <w:basedOn w:val="DefaultParagraphFont"/>
    <w:rsid w:val="00594793"/>
  </w:style>
  <w:style w:type="character" w:customStyle="1" w:styleId="mtight">
    <w:name w:val="mtight"/>
    <w:basedOn w:val="DefaultParagraphFont"/>
    <w:rsid w:val="00594793"/>
  </w:style>
  <w:style w:type="paragraph" w:styleId="Header">
    <w:name w:val="header"/>
    <w:basedOn w:val="Normal"/>
    <w:link w:val="HeaderChar"/>
    <w:uiPriority w:val="99"/>
    <w:unhideWhenUsed/>
    <w:rsid w:val="005947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793"/>
  </w:style>
  <w:style w:type="paragraph" w:styleId="Footer">
    <w:name w:val="footer"/>
    <w:basedOn w:val="Normal"/>
    <w:link w:val="FooterChar"/>
    <w:uiPriority w:val="99"/>
    <w:unhideWhenUsed/>
    <w:rsid w:val="00594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3124</Words>
  <Characters>17808</Characters>
  <Application>Microsoft Office Word</Application>
  <DocSecurity>0</DocSecurity>
  <Lines>148</Lines>
  <Paragraphs>41</Paragraphs>
  <ScaleCrop>false</ScaleCrop>
  <Company/>
  <LinksUpToDate>false</LinksUpToDate>
  <CharactersWithSpaces>20891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CHICKEN - CHOP</dc:creator>
  <cp:keywords/>
  <dc:description/>
  <cp:lastModifiedBy>CHICKEN - CHOP</cp:lastModifiedBy>
  <cp:revision>2</cp:revision>
  <dcterms:created xsi:type="dcterms:W3CDTF">2025-07-26T14:46:00Z</dcterms:created>
  <dcterms:modified xsi:type="dcterms:W3CDTF">2025-07-26T14:48:00Z</dcterms:modified>
</cp:coreProperties>
</file>